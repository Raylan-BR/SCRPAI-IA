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w16du="http://schemas.microsoft.com/office/word/2023/wordml/word16du" xmlns:a="http://schemas.openxmlformats.org/drawingml/2006/main" xmlns:pic="http://schemas.openxmlformats.org/drawingml/2006/picture" xmlns:a14="http://schemas.microsoft.com/office/drawing/2010/main" mc:Ignorable="w14 w15 wp14 w16se w16cid w16 w16cex w16sdtdh w16sdtfl">
  <w:background w:color="FFFFFF" w:themeColor="background1"/>
  <w:body>
    <w:p w:rsidR="2FA031A6" w:rsidP="52210AD6" w:rsidRDefault="2FA031A6" w14:paraId="07F59FF9" w14:textId="189E3DE0">
      <w:pPr>
        <w:pStyle w:val="Header"/>
        <w:bidi w:val="0"/>
        <w:jc w:val="center"/>
        <w:rPr>
          <w:ins w:author="RAYLAN BRUNO SANTANA CARVALHO" w:date="2025-06-13T20:20:40.32Z" w16du:dateUtc="2025-06-13T20:20:40.32Z" w:id="373175585"/>
        </w:rPr>
      </w:pPr>
      <w:ins w:author="RAYLAN BRUNO SANTANA CARVALHO" w:date="2025-06-13T20:20:55.206Z" w:id="2020255808">
        <w:r w:rsidR="2FA031A6">
          <w:drawing>
            <wp:inline wp14:editId="304685DA" wp14:anchorId="57EB42F3">
              <wp:extent cx="2228699" cy="843393"/>
              <wp:effectExtent l="0" t="0" r="0" b="0"/>
              <wp:docPr id="1206434804" name="drawing"/>
              <wp:cNvGraphicFramePr>
                <a:graphicFrameLocks noChangeAspect="1"/>
              </wp:cNvGraphicFramePr>
              <a:graphic>
                <a:graphicData xmlns:a="http://schemas.openxmlformats.org/drawingml/2006/main"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xmlns:r="http://schemas.openxmlformats.org/officeDocument/2006/relationships" r:embed="R4a37106908004f88">
                        <a:extLst xmlns:a="http://schemas.openxmlformats.org/drawingml/2006/main"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31833" r="0" b="31500"/>
                      <a:stretch>
                        <a:fillRect/>
                      </a:stretch>
                    </pic:blipFill>
                    <pic:spPr xmlns:pic="http://schemas.openxmlformats.org/drawingml/2006/picture">
                      <a:xfrm xmlns:a="http://schemas.openxmlformats.org/drawingml/2006/main" rot="0" flipH="0" flipV="0">
                        <a:off xmlns:a="http://schemas.openxmlformats.org/drawingml/2006/main" x="0" y="0"/>
                        <a:ext xmlns:a="http://schemas.openxmlformats.org/drawingml/2006/main" cx="2228699" cy="843393"/>
                      </a:xfrm>
                      <a:prstGeom xmlns:a="http://schemas.openxmlformats.org/drawingml/2006/main" prst="rect">
                        <a:avLst xmlns:a="http://schemas.openxmlformats.org/drawingml/2006/main"/>
                      </a:prstGeom>
                    </pic:spPr>
                  </pic:pic>
                </a:graphicData>
              </a:graphic>
            </wp:inline>
          </w:drawing>
        </w:r>
        <w:r w:rsidR="2FA031A6">
          <w:drawing>
            <wp:inline wp14:anchorId="55404DE6" wp14:editId="0C24AA38">
              <wp:extent cx="1111095" cy="834712"/>
              <wp:effectExtent l="0" t="0" r="0" b="0"/>
              <wp:docPr id="233503940" name="drawing" descr="Governo Federal - Participa + Brasil - Universidade Federal do Maranhão"/>
              <wp:cNvGraphicFramePr>
                <a:graphicFrameLocks noChangeAspect="1"/>
              </wp:cNvGraphicFramePr>
              <a:graphic>
                <a:graphicData xmlns:a="http://schemas.openxmlformats.org/drawingml/2006/main"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xmlns:r="http://schemas.openxmlformats.org/officeDocument/2006/relationships" r:embed="Re221251337d34a3e">
                        <a:extLst>
                          <a:ext xmlns:a="http://schemas.openxmlformats.org/drawingml/2006/main"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095" cy="8347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5F85AB30" w:rsidP="3B7D5C88" w:rsidRDefault="5F85AB30" w14:paraId="77D196DB" w14:textId="4AB15B64">
      <w:pPr>
        <w:pStyle w:val="Normal"/>
        <w:jc w:val="center"/>
        <w:rPr>
          <w:ins w:author="RAYLAN BRUNO SANTANA CARVALHO" w:date="2025-05-27T00:24:00.375Z" w16du:dateUtc="2025-05-27T00:24:00.375Z" w:id="339195511"/>
          <w:b w:val="1"/>
          <w:bCs w:val="1"/>
          <w:rPrChange w:author="RAYLAN BRUNO SANTANA CARVALHO" w:date="2025-05-27T13:25:48.204Z" w:id="715614852">
            <w:rPr>
              <w:ins w:author="RAYLAN BRUNO SANTANA CARVALHO" w:date="2025-05-27T00:24:00.375Z" w16du:dateUtc="2025-05-27T00:24:00.375Z" w:id="1926497985"/>
              <w:rFonts w:ascii="Arial" w:hAnsi="Arial" w:eastAsia="Arial" w:cs="Arial"/>
              <w:b w:val="1"/>
              <w:bCs w:val="1"/>
              <w:color w:val="000000" w:themeColor="text1" w:themeTint="FF" w:themeShade="FF"/>
              <w:sz w:val="24"/>
              <w:szCs w:val="24"/>
            </w:rPr>
          </w:rPrChange>
        </w:rPr>
        <w:pPrChange w:author="RAYLAN BRUNO SANTANA CARVALHO" w:date="2025-05-27T13:25:45.994Z">
          <w:pPr>
            <w:pStyle w:val="Header"/>
            <w:jc w:val="center"/>
          </w:pPr>
        </w:pPrChange>
      </w:pPr>
      <w:ins w:author="RAYLAN BRUNO SANTANA CARVALHO" w:date="2025-05-27T00:23:59.298Z" w:id="1373681546">
        <w:r w:rsidRPr="3B7D5C88" w:rsidR="04DDA9E0">
          <w:rPr>
            <w:b w:val="1"/>
            <w:bCs w:val="1"/>
          </w:rPr>
          <w:t>DOCUMENTO</w:t>
        </w:r>
        <w:r w:rsidRPr="3B7D5C88" w:rsidR="04DDA9E0">
          <w:rPr>
            <w:b w:val="1"/>
            <w:bCs w:val="1"/>
          </w:rPr>
          <w:t xml:space="preserve"> DE ENTREVISTA COM SKYLINK SOLUTIONS</w:t>
        </w:r>
      </w:ins>
    </w:p>
    <w:p w:rsidR="5F85AB30" w:rsidP="3B7D5C88" w:rsidRDefault="5F85AB30" w14:paraId="481891A4" w14:textId="3AA1561C">
      <w:pPr>
        <w:pStyle w:val="Normal"/>
        <w:rPr>
          <w:ins w:author="RAYLAN BRUNO SANTANA CARVALHO" w:date="2025-05-26T23:01:12.616Z" w16du:dateUtc="2025-05-26T23:01:12.616Z" w:id="1496566361"/>
          <w:noProof w:val="0"/>
          <w:lang w:val="pt-BR"/>
        </w:rPr>
        <w:pPrChange w:author="RAYLAN BRUNO SANTANA CARVALHO" w:date="2025-05-27T13:25:18.316Z">
          <w:pPr>
            <w:pStyle w:val="Header"/>
            <w:spacing w:before="0" w:beforeAutospacing="off" w:after="0" w:afterAutospacing="off" w:line="240" w:lineRule="auto"/>
            <w:ind w:left="0" w:right="0"/>
            <w:jc w:val="center"/>
          </w:pPr>
        </w:pPrChange>
      </w:pPr>
      <w:ins w:author="RAYLAN BRUNO SANTANA CARVALHO" w:date="2025-05-23T00:04:58.845Z" w:id="955952856">
        <w:r w:rsidRPr="3B7D5C88" w:rsidR="32F2631E">
          <w:rPr>
            <w:noProof w:val="0"/>
            <w:lang w:val="pt-BR"/>
            <w:rPrChange w:author="RAYLAN BRUNO SANTANA CARVALHO" w:date="2025-05-27T13:25:17.331Z" w:id="8306521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IDENTIFICAÇÃO</w:t>
        </w:r>
      </w:ins>
    </w:p>
    <w:p w:rsidR="5F85AB30" w:rsidP="3B7D5C88" w:rsidRDefault="5F85AB30" w14:paraId="24DA6B9C" w14:textId="5ACBA5E8">
      <w:pPr>
        <w:pStyle w:val="Normal"/>
        <w:rPr>
          <w:ins w:author="RAYLAN BRUNO SANTANA CARVALHO" w:date="2025-05-26T20:36:12.598Z" w16du:dateUtc="2025-05-26T20:36:12.598Z" w:id="2120364268"/>
          <w:rPrChange w:author="RAYLAN BRUNO SANTANA CARVALHO" w:date="2025-05-27T13:25:17.363Z" w:id="2144134123">
            <w:rPr>
              <w:ins w:author="RAYLAN BRUNO SANTANA CARVALHO" w:date="2025-05-26T20:36:12.598Z" w16du:dateUtc="2025-05-26T20:36:12.598Z" w:id="109849317"/>
              <w:sz w:val="24"/>
              <w:szCs w:val="24"/>
            </w:rPr>
          </w:rPrChange>
        </w:rPr>
        <w:pPrChange w:author="RAYLAN BRUNO SANTANA CARVALHO" w:date="2025-05-27T13:25:18.316Z">
          <w:pPr>
            <w:pStyle w:val="Normal"/>
            <w:spacing w:before="0" w:beforeAutospacing="off" w:after="0" w:afterAutospacing="off"/>
            <w:jc w:val="left"/>
          </w:pPr>
        </w:pPrChange>
      </w:pPr>
      <w:ins w:author="RAYLAN BRUNO SANTANA CARVALHO" w:date="2025-05-23T00:09:20.104Z" w:id="775412747">
        <w:r w:rsidRPr="3B7D5C88" w:rsidR="3165CB67">
          <w:rPr>
            <w:noProof w:val="0"/>
            <w:lang w:val="pt-BR"/>
            <w:rPrChange w:author="RAYLAN BRUNO SANTANA CARVALHO" w:date="2025-05-27T13:25:17.357Z" w:id="118920669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Analista de requisitos</w:t>
        </w:r>
      </w:ins>
      <w:ins w:author="RAYLAN BRUNO SANTANA CARVALHO" w:date="2025-05-23T00:04:58.846Z" w:id="614412942">
        <w:r w:rsidRPr="3B7D5C88" w:rsidR="32F2631E">
          <w:rPr>
            <w:noProof w:val="0"/>
            <w:lang w:val="pt-BR"/>
            <w:rPrChange w:author="RAYLAN BRUNO SANTANA CARVALHO" w:date="2025-05-23T17:23:42.787Z" w:id="31596973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:</w:t>
        </w:r>
        <w:r w:rsidRPr="3B7D5C88" w:rsidR="32F2631E">
          <w:rPr>
            <w:noProof w:val="0"/>
            <w:lang w:val="pt-BR"/>
            <w:rPrChange w:author="RAYLAN BRUNO SANTANA CARVALHO" w:date="2025-05-23T17:23:42.79Z" w:id="657605034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 </w:t>
        </w:r>
      </w:ins>
      <w:ins w:author="RAYLAN BRUNO SANTANA CARVALHO" w:date="2025-05-23T00:07:32.26Z" w:id="2094681312">
        <w:r w:rsidR="03EBA451">
          <w:rPr>
            <w:rPrChange w:author="RAYLAN BRUNO SANTANA CARVALHO" w:date="2025-05-23T17:23:26.425Z" w:id="1427823138"/>
          </w:rPr>
          <w:t>Kauan Guilherme Alves Pinheiro Santos</w:t>
        </w:r>
      </w:ins>
      <w:ins w:author="RAYLAN BRUNO SANTANA CARVALHO" w:date="2025-05-23T18:10:50.516Z" w:id="1847429054">
        <w:r w:rsidRPr="3B7D5C88" w:rsidR="58349BFB">
          <w:rPr>
            <w:rPrChange w:author="RAYLAN BRUNO SANTANA CARVALHO" w:date="2025-05-23T18:11:29.86Z" w:id="1670565626">
              <w:rPr>
                <w:rFonts w:ascii="Arial" w:hAnsi="Arial" w:eastAsia="Arial" w:cs="Arial"/>
                <w:i w:val="0"/>
                <w:iCs w:val="0"/>
                <w:color w:val="auto"/>
                <w:sz w:val="24"/>
                <w:szCs w:val="24"/>
              </w:rPr>
            </w:rPrChange>
          </w:rPr>
          <w:t>;</w:t>
        </w:r>
      </w:ins>
    </w:p>
    <w:p w:rsidR="5F85AB30" w:rsidP="3B7D5C88" w:rsidRDefault="5F85AB30" w14:paraId="4950820B" w14:textId="6BE3DA7D">
      <w:pPr>
        <w:pStyle w:val="Normal"/>
        <w:rPr>
          <w:ins w:author="RAYLAN BRUNO SANTANA CARVALHO" w:date="2025-05-26T23:01:16.293Z" w16du:dateUtc="2025-05-26T23:01:16.293Z" w:id="507098376"/>
          <w:noProof w:val="0"/>
          <w:lang w:val="pt-BR"/>
          <w:rPrChange w:author="RAYLAN BRUNO SANTANA CARVALHO" w:date="2025-05-27T13:25:17.41Z" w:id="583958962">
            <w:rPr>
              <w:ins w:author="RAYLAN BRUNO SANTANA CARVALHO" w:date="2025-05-26T23:01:16.293Z" w16du:dateUtc="2025-05-26T23:01:16.293Z" w:id="632833916"/>
              <w:rFonts w:ascii="Arial" w:hAnsi="Arial" w:eastAsia="Arial" w:cs="Arial"/>
              <w:noProof w:val="0"/>
              <w:sz w:val="24"/>
              <w:szCs w:val="24"/>
              <w:lang w:val="pt-BR"/>
            </w:rPr>
          </w:rPrChange>
        </w:rPr>
      </w:pPr>
      <w:ins w:author="RAYLAN BRUNO SANTANA CARVALHO" w:date="2025-05-23T02:06:57.808Z" w:id="303803874">
        <w:r w:rsidRPr="3B7D5C88" w:rsidR="2D4974A7">
          <w:rPr>
            <w:noProof w:val="0"/>
            <w:lang w:val="pt-BR"/>
            <w:rPrChange w:author="RAYLAN BRUNO SANTANA CARVALHO" w:date="2025-05-27T13:25:17.397Z" w:id="2082545718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Equipe de</w:t>
        </w:r>
        <w:r w:rsidRPr="3B7D5C88" w:rsidR="2D4974A7">
          <w:rPr>
            <w:noProof w:val="0"/>
            <w:lang w:val="pt-BR"/>
            <w:rPrChange w:author="RAYLAN BRUNO SANTANA CARVALHO" w:date="2025-05-23T18:10:45.019Z" w:id="85180572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 </w:t>
        </w:r>
      </w:ins>
      <w:ins w:author="VIRGINIA MARIA MONDEGO FERREIRA" w:date="2025-05-23T03:13:30.334Z" w:id="861642198">
        <w:r w:rsidRPr="3B7D5C88" w:rsidR="7D34D1DF">
          <w:rPr>
            <w:noProof w:val="0"/>
            <w:lang w:val="pt-BR"/>
            <w:rPrChange w:author="RAYLAN BRUNO SANTANA CARVALHO" w:date="2025-05-23T17:23:42.809Z" w:id="232699318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desen</w:t>
        </w:r>
        <w:r w:rsidRPr="3B7D5C88" w:rsidR="7D34D1DF">
          <w:rPr>
            <w:noProof w:val="0"/>
            <w:lang w:val="pt-BR"/>
            <w:rPrChange w:author="RAYLAN BRUNO SANTANA CARVALHO" w:date="2025-05-23T17:23:42.809Z" w:id="59830283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volvimento</w:t>
        </w:r>
      </w:ins>
      <w:ins w:author="RAYLAN BRUNO SANTANA CARVALHO" w:date="2025-05-23T02:06:57.808Z" w:id="604823653">
        <w:r w:rsidRPr="3B7D5C88" w:rsidR="2D4974A7">
          <w:rPr>
            <w:noProof w:val="0"/>
            <w:lang w:val="pt-BR"/>
            <w:rPrChange w:author="RAYLAN BRUNO SANTANA CARVALHO" w:date="2025-05-23T17:23:42.812Z" w:id="1385683756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:</w:t>
        </w:r>
        <w:r w:rsidRPr="3B7D5C88" w:rsidR="2D4974A7">
          <w:rPr>
            <w:noProof w:val="0"/>
            <w:lang w:val="pt-BR"/>
            <w:rPrChange w:author="RAYLAN BRUNO SANTANA CARVALHO" w:date="2025-05-23T17:23:42.812Z" w:id="1085545422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 </w:t>
        </w:r>
      </w:ins>
      <w:ins w:author="RAYLAN BRUNO SANTANA CARVALHO" w:date="2025-05-23T02:07:09.813Z" w:id="483051460">
        <w:r w:rsidR="2D4974A7">
          <w:t xml:space="preserve">Yasmin Cantanhede Santos, Lilia Rosa, Virginia Maria </w:t>
        </w:r>
        <w:r w:rsidR="2D4974A7">
          <w:t>Mondêgo</w:t>
        </w:r>
        <w:r w:rsidR="2D4974A7">
          <w:t xml:space="preserve"> </w:t>
        </w:r>
        <w:r w:rsidRPr="3B7D5C88" w:rsidR="2D4974A7">
          <w:rPr>
            <w:rPrChange w:author="RAYLAN BRUNO SANTANA CARVALHO" w:date="2025-05-23T18:12:34.795Z" w:id="2139780396">
              <w:rPr>
                <w:color w:val="auto"/>
              </w:rPr>
            </w:rPrChange>
          </w:rPr>
          <w:t>Ferreira</w:t>
        </w:r>
      </w:ins>
      <w:ins w:author="RAYLAN BRUNO SANTANA CARVALHO" w:date="2025-05-23T18:11:00.155Z" w:id="1479280622">
        <w:r w:rsidRPr="3B7D5C88" w:rsidR="3987046D">
          <w:rPr>
            <w:rPrChange w:author="RAYLAN BRUNO SANTANA CARVALHO" w:date="2025-05-23T18:11:29.901Z" w:id="872014274">
              <w:rPr>
                <w:rFonts w:ascii="Arial" w:hAnsi="Arial" w:eastAsia="Arial" w:cs="Arial"/>
                <w:i w:val="0"/>
                <w:iCs w:val="0"/>
                <w:color w:val="auto"/>
                <w:sz w:val="24"/>
                <w:szCs w:val="24"/>
              </w:rPr>
            </w:rPrChange>
          </w:rPr>
          <w:t>;</w:t>
        </w:r>
      </w:ins>
    </w:p>
    <w:p w:rsidR="5F85AB30" w:rsidP="3B7D5C88" w:rsidRDefault="5F85AB30" w14:paraId="7E5C04B2" w14:textId="7F2FA5FA">
      <w:pPr>
        <w:pStyle w:val="Normal"/>
        <w:rPr>
          <w:ins w:author="RAYLAN BRUNO SANTANA CARVALHO" w:date="2025-05-26T23:01:18.589Z" w16du:dateUtc="2025-05-26T23:01:18.589Z" w:id="75443697"/>
          <w:noProof w:val="0"/>
          <w:lang w:val="pt-BR"/>
          <w:rPrChange w:author="RAYLAN BRUNO SANTANA CARVALHO" w:date="2025-05-27T13:25:17.427Z" w:id="1032255660">
            <w:rPr>
              <w:ins w:author="RAYLAN BRUNO SANTANA CARVALHO" w:date="2025-05-26T23:01:18.589Z" w16du:dateUtc="2025-05-26T23:01:18.589Z" w:id="1962849294"/>
              <w:rFonts w:ascii="Arial" w:hAnsi="Arial" w:eastAsia="Arial" w:cs="Arial"/>
              <w:noProof w:val="0"/>
              <w:sz w:val="24"/>
              <w:szCs w:val="24"/>
              <w:lang w:val="pt-BR"/>
            </w:rPr>
          </w:rPrChange>
        </w:rPr>
        <w:pPrChange w:author="RAYLAN BRUNO SANTANA CARVALHO" w:date="2025-05-27T13:25:18.317Z">
          <w:pPr>
            <w:pStyle w:val="Normal"/>
            <w:spacing w:before="0" w:beforeAutospacing="off" w:after="0" w:afterAutospacing="off" w:line="360" w:lineRule="auto"/>
          </w:pPr>
        </w:pPrChange>
      </w:pPr>
      <w:ins w:author="RAYLAN BRUNO SANTANA CARVALHO" w:date="2025-05-26T20:09:06.531Z" w:id="441881225">
        <w:r w:rsidRPr="3B7D5C88" w:rsidR="68F91C15">
          <w:rPr>
            <w:noProof w:val="0"/>
            <w:lang w:val="pt-BR"/>
            <w:rPrChange w:author="RAYLAN BRUNO SANTANA CARVALHO" w:date="2025-05-26T22:45:20.375Z" w:id="1398065555">
              <w:rPr>
                <w:noProof w:val="0"/>
                <w:lang w:val="pt-BR"/>
              </w:rPr>
            </w:rPrChange>
          </w:rPr>
          <w:t>Representante</w:t>
        </w:r>
      </w:ins>
      <w:ins w:author="RAYLAN BRUNO SANTANA CARVALHO" w:date="2025-05-26T15:17:29.659Z" w:id="1516299355">
        <w:r w:rsidRPr="3B7D5C88" w:rsidR="658BB0F6">
          <w:rPr>
            <w:noProof w:val="0"/>
            <w:lang w:val="pt-BR"/>
            <w:rPrChange w:author="RAYLAN BRUNO SANTANA CARVALHO" w:date="2025-05-26T15:17:43.702Z" w:id="1283627693">
              <w:rPr>
                <w:b w:val="1"/>
                <w:bCs w:val="1"/>
                <w:noProof w:val="0"/>
                <w:color w:val="000000" w:themeColor="text1" w:themeTint="FF" w:themeShade="FF"/>
                <w:lang w:val="pt-BR"/>
              </w:rPr>
            </w:rPrChange>
          </w:rPr>
          <w:t xml:space="preserve">: </w:t>
        </w:r>
        <w:r w:rsidRPr="3B7D5C88" w:rsidR="658BB0F6">
          <w:rPr>
            <w:noProof w:val="0"/>
            <w:lang w:val="pt-BR"/>
            <w:rPrChange w:author="RAYLAN BRUNO SANTANA CARVALHO" w:date="2025-05-26T15:17:35.233Z" w:id="1872832181">
              <w:rPr>
                <w:noProof w:val="0"/>
                <w:color w:val="000000" w:themeColor="text1" w:themeTint="FF" w:themeShade="FF"/>
                <w:lang w:val="pt-BR"/>
              </w:rPr>
            </w:rPrChange>
          </w:rPr>
          <w:t>Raylan</w:t>
        </w:r>
        <w:r w:rsidRPr="3B7D5C88" w:rsidR="658BB0F6">
          <w:rPr>
            <w:noProof w:val="0"/>
            <w:lang w:val="pt-BR"/>
            <w:rPrChange w:author="RAYLAN BRUNO SANTANA CARVALHO" w:date="2025-05-26T15:17:35.233Z" w:id="1005399868">
              <w:rPr>
                <w:noProof w:val="0"/>
                <w:color w:val="000000" w:themeColor="text1" w:themeTint="FF" w:themeShade="FF"/>
                <w:lang w:val="pt-BR"/>
              </w:rPr>
            </w:rPrChange>
          </w:rPr>
          <w:t xml:space="preserve"> Bruno Santana Carvalho;</w:t>
        </w:r>
      </w:ins>
    </w:p>
    <w:p w:rsidR="5F85AB30" w:rsidP="3B7D5C88" w:rsidRDefault="5F85AB30" w14:paraId="681C6A6B" w14:textId="3D974E47">
      <w:pPr>
        <w:pStyle w:val="Normal"/>
        <w:rPr>
          <w:ins w:author="RAYLAN BRUNO SANTANA CARVALHO" w:date="2025-05-26T23:01:20.588Z" w16du:dateUtc="2025-05-26T23:01:20.588Z" w:id="1328688804"/>
          <w:noProof w:val="0"/>
          <w:lang w:val="pt-BR"/>
          <w:rPrChange w:author="RAYLAN BRUNO SANTANA CARVALHO" w:date="2025-05-27T13:25:17.478Z" w:id="1097381777">
            <w:rPr>
              <w:ins w:author="RAYLAN BRUNO SANTANA CARVALHO" w:date="2025-05-26T23:01:20.588Z" w16du:dateUtc="2025-05-26T23:01:20.588Z" w:id="1118427596"/>
              <w:rFonts w:ascii="Arial" w:hAnsi="Arial" w:eastAsia="Arial" w:cs="Arial"/>
              <w:noProof w:val="0"/>
              <w:sz w:val="24"/>
              <w:szCs w:val="24"/>
              <w:lang w:val="pt-BR"/>
            </w:rPr>
          </w:rPrChange>
        </w:rPr>
        <w:pPrChange w:author="RAYLAN BRUNO SANTANA CARVALHO" w:date="2025-05-27T13:25:18.317Z">
          <w:pPr>
            <w:pStyle w:val="Normal"/>
            <w:spacing w:before="0" w:beforeAutospacing="off" w:after="0" w:afterAutospacing="off" w:line="360" w:lineRule="auto"/>
          </w:pPr>
        </w:pPrChange>
      </w:pPr>
      <w:ins w:author="RAYLAN BRUNO SANTANA CARVALHO" w:date="2025-05-26T15:16:10.373Z" w:id="933826000">
        <w:r w:rsidRPr="3B7D5C88" w:rsidR="1402281E">
          <w:rPr>
            <w:noProof w:val="0"/>
            <w:lang w:val="pt-BR"/>
            <w:rPrChange w:author="RAYLAN BRUNO SANTANA CARVALHO" w:date="2025-05-27T13:25:17.462Z" w:id="1680085519">
              <w:rPr>
                <w:b w:val="1"/>
                <w:bCs w:val="1"/>
                <w:noProof w:val="0"/>
                <w:color w:val="000000" w:themeColor="text1" w:themeTint="FF" w:themeShade="FF"/>
                <w:lang w:val="pt-BR"/>
              </w:rPr>
            </w:rPrChange>
          </w:rPr>
          <w:t>Cliente</w:t>
        </w:r>
      </w:ins>
      <w:ins w:author="RAYLAN BRUNO SANTANA CARVALHO" w:date="2025-05-23T00:04:58.847Z" w:id="300904368">
        <w:r w:rsidRPr="3B7D5C88" w:rsidR="32F2631E">
          <w:rPr>
            <w:noProof w:val="0"/>
            <w:lang w:val="pt-BR"/>
            <w:rPrChange w:author="RAYLAN BRUNO SANTANA CARVALHO" w:date="2025-05-23T18:14:48.002Z" w:id="86643432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:</w:t>
        </w:r>
        <w:r w:rsidRPr="3B7D5C88" w:rsidR="32F2631E">
          <w:rPr>
            <w:noProof w:val="0"/>
            <w:lang w:val="pt-BR"/>
            <w:rPrChange w:author="RAYLAN BRUNO SANTANA CARVALHO" w:date="2025-05-23T17:23:42.827Z" w:id="228168902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 </w:t>
        </w:r>
      </w:ins>
      <w:ins w:author="RAYLAN BRUNO SANTANA CARVALHO" w:date="2025-05-23T02:07:54.874Z" w:id="671204528">
        <w:r w:rsidRPr="3B7D5C88" w:rsidR="3DECA433">
          <w:rPr>
            <w:noProof w:val="0"/>
            <w:lang w:val="pt-BR"/>
            <w:rPrChange w:author="RAYLAN BRUNO SANTANA CARVALHO" w:date="2025-05-23T17:23:42.829Z" w:id="196929284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SkyLin</w:t>
        </w:r>
        <w:r w:rsidRPr="3B7D5C88" w:rsidR="3DECA433">
          <w:rPr>
            <w:noProof w:val="0"/>
            <w:lang w:val="pt-BR"/>
            <w:rPrChange w:author="RAYLAN BRUNO SANTANA CARVALHO" w:date="2025-05-23T17:23:42.829Z" w:id="113433195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k</w:t>
        </w:r>
        <w:r w:rsidRPr="3B7D5C88" w:rsidR="3DECA433">
          <w:rPr>
            <w:noProof w:val="0"/>
            <w:lang w:val="pt-BR"/>
            <w:rPrChange w:author="RAYLAN BRUNO SANTANA CARVALHO" w:date="2025-05-23T17:23:42.831Z" w:id="1111210954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 </w:t>
        </w:r>
        <w:r w:rsidRPr="3B7D5C88" w:rsidR="3DECA433">
          <w:rPr>
            <w:noProof w:val="0"/>
            <w:lang w:val="pt-BR"/>
            <w:rPrChange w:author="RAYLAN BRUNO SANTANA CARVALHO" w:date="2025-05-23T17:23:42.833Z" w:id="1774673778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Solution</w:t>
        </w:r>
        <w:r w:rsidRPr="3B7D5C88" w:rsidR="3DECA433">
          <w:rPr>
            <w:noProof w:val="0"/>
            <w:lang w:val="pt-BR"/>
            <w:rPrChange w:author="RAYLAN BRUNO SANTANA CARVALHO" w:date="2025-05-23T17:23:42.833Z" w:id="1949049482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s</w:t>
        </w:r>
      </w:ins>
      <w:ins w:author="RAYLAN BRUNO SANTANA CARVALHO" w:date="2025-05-23T18:11:04.063Z" w:id="25147976">
        <w:r w:rsidRPr="3B7D5C88" w:rsidR="3F6D8955">
          <w:rPr>
            <w:noProof w:val="0"/>
            <w:lang w:val="pt-BR"/>
            <w:rPrChange w:author="RAYLAN BRUNO SANTANA CARVALHO" w:date="2025-05-23T18:11:29.911Z" w:id="1275374200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;</w:t>
        </w:r>
      </w:ins>
    </w:p>
    <w:p w:rsidR="5F85AB30" w:rsidP="3B7D5C88" w:rsidRDefault="5F85AB30" w14:paraId="6F64BF4B" w14:textId="7D644767">
      <w:pPr>
        <w:pStyle w:val="Normal"/>
        <w:rPr>
          <w:ins w:author="RAYLAN BRUNO SANTANA CARVALHO" w:date="2025-05-26T23:01:22.575Z" w16du:dateUtc="2025-05-26T23:01:22.575Z" w:id="2053945942"/>
          <w:noProof w:val="0"/>
          <w:lang w:val="pt-BR"/>
          <w:rPrChange w:author="RAYLAN BRUNO SANTANA CARVALHO" w:date="2025-05-27T13:25:17.504Z" w:id="571944498">
            <w:rPr>
              <w:ins w:author="RAYLAN BRUNO SANTANA CARVALHO" w:date="2025-05-26T23:01:22.575Z" w16du:dateUtc="2025-05-26T23:01:22.575Z" w:id="1782579608"/>
              <w:rFonts w:ascii="Arial" w:hAnsi="Arial" w:eastAsia="Arial" w:cs="Arial"/>
              <w:noProof w:val="0"/>
              <w:sz w:val="24"/>
              <w:szCs w:val="24"/>
              <w:lang w:val="pt-BR"/>
            </w:rPr>
          </w:rPrChange>
        </w:rPr>
        <w:pPrChange w:author="RAYLAN BRUNO SANTANA CARVALHO" w:date="2025-05-27T13:25:18.318Z">
          <w:pPr>
            <w:pStyle w:val="Normal"/>
            <w:spacing w:before="0" w:beforeAutospacing="off" w:after="0" w:afterAutospacing="off" w:line="360" w:lineRule="auto"/>
          </w:pPr>
        </w:pPrChange>
      </w:pPr>
      <w:ins w:author="RAYLAN BRUNO SANTANA CARVALHO" w:date="2025-05-23T00:04:58.847Z" w:id="19971146">
        <w:r w:rsidRPr="3B7D5C88" w:rsidR="32F2631E">
          <w:rPr>
            <w:noProof w:val="0"/>
            <w:lang w:val="pt-BR"/>
            <w:rPrChange w:author="RAYLAN BRUNO SANTANA CARVALHO" w:date="2025-05-27T13:25:17.495Z" w:id="1674369758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Data</w:t>
        </w:r>
        <w:r w:rsidRPr="3B7D5C88" w:rsidR="32F2631E">
          <w:rPr>
            <w:noProof w:val="0"/>
            <w:lang w:val="pt-BR"/>
            <w:rPrChange w:author="RAYLAN BRUNO SANTANA CARVALHO" w:date="2025-05-26T20:34:55.373Z" w:id="181638279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:</w:t>
        </w:r>
        <w:r w:rsidRPr="3B7D5C88" w:rsidR="32F2631E">
          <w:rPr>
            <w:noProof w:val="0"/>
            <w:lang w:val="pt-BR"/>
            <w:rPrChange w:author="RAYLAN BRUNO SANTANA CARVALHO" w:date="2025-05-23T17:23:42.838Z" w:id="363742276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 </w:t>
        </w:r>
      </w:ins>
      <w:ins w:author="RAYLAN BRUNO SANTANA CARVALHO" w:date="2025-05-23T00:17:13.176Z" w:id="363389879">
        <w:r w:rsidRPr="3B7D5C88" w:rsidR="5AB0AE5E">
          <w:rPr>
            <w:noProof w:val="0"/>
            <w:lang w:val="pt-BR"/>
            <w:rPrChange w:author="RAYLAN BRUNO SANTANA CARVALHO" w:date="2025-05-23T17:23:42.84Z" w:id="911174090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22/05/2025</w:t>
        </w:r>
      </w:ins>
      <w:ins w:author="RAYLAN BRUNO SANTANA CARVALHO" w:date="2025-05-23T18:11:06.453Z" w:id="1601520521">
        <w:r w:rsidRPr="3B7D5C88" w:rsidR="22AD1A27">
          <w:rPr>
            <w:noProof w:val="0"/>
            <w:lang w:val="pt-BR"/>
            <w:rPrChange w:author="RAYLAN BRUNO SANTANA CARVALHO" w:date="2025-05-23T18:11:29.917Z" w:id="1922365811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;</w:t>
        </w:r>
      </w:ins>
    </w:p>
    <w:p w:rsidR="5F85AB30" w:rsidP="3B7D5C88" w:rsidRDefault="5F85AB30" w14:paraId="56BF02C8" w14:textId="45F5860E">
      <w:pPr>
        <w:pStyle w:val="Normal"/>
        <w:rPr>
          <w:ins w:author="RAYLAN BRUNO SANTANA CARVALHO" w:date="2025-05-27T11:11:42.887Z" w16du:dateUtc="2025-05-27T11:11:42.887Z" w:id="1253076820"/>
          <w:noProof w:val="0"/>
          <w:lang w:val="pt-BR"/>
          <w:rPrChange w:author="RAYLAN BRUNO SANTANA CARVALHO" w:date="2025-05-27T13:25:17.55Z" w:id="1200062715">
            <w:rPr>
              <w:ins w:author="RAYLAN BRUNO SANTANA CARVALHO" w:date="2025-05-27T11:11:42.887Z" w16du:dateUtc="2025-05-27T11:11:42.887Z" w:id="720549540"/>
              <w:rFonts w:ascii="Arial" w:hAnsi="Arial" w:eastAsia="Arial" w:cs="Arial"/>
              <w:b w:val="1"/>
              <w:bCs w:val="1"/>
              <w:noProof w:val="0"/>
              <w:lang w:val="pt-BR"/>
            </w:rPr>
          </w:rPrChange>
        </w:rPr>
        <w:pPrChange w:author="RAYLAN BRUNO SANTANA CARVALHO" w:date="2025-05-27T13:25:18.318Z">
          <w:pPr>
            <w:pStyle w:val="Normal"/>
            <w:spacing w:before="0" w:beforeAutospacing="off" w:after="0" w:afterAutospacing="off" w:line="360" w:lineRule="auto"/>
          </w:pPr>
        </w:pPrChange>
      </w:pPr>
      <w:ins w:author="RAYLAN BRUNO SANTANA CARVALHO" w:date="2025-05-23T00:04:58.848Z" w:id="83911109">
        <w:r w:rsidRPr="3B7D5C88" w:rsidR="32F2631E">
          <w:rPr>
            <w:noProof w:val="0"/>
            <w:lang w:val="pt-BR"/>
            <w:rPrChange w:author="RAYLAN BRUNO SANTANA CARVALHO" w:date="2025-05-27T13:25:17.537Z" w:id="3553948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Local ou meio de comunicação</w:t>
        </w:r>
        <w:r w:rsidRPr="3B7D5C88" w:rsidR="32F2631E">
          <w:rPr>
            <w:noProof w:val="0"/>
            <w:lang w:val="pt-BR"/>
            <w:rPrChange w:author="RAYLAN BRUNO SANTANA CARVALHO" w:date="2025-05-26T20:34:55.381Z" w:id="141293079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:</w:t>
        </w:r>
        <w:r w:rsidRPr="3B7D5C88" w:rsidR="32F2631E">
          <w:rPr>
            <w:noProof w:val="0"/>
            <w:lang w:val="pt-BR"/>
            <w:rPrChange w:author="RAYLAN BRUNO SANTANA CARVALHO" w:date="2025-05-23T17:23:42.845Z" w:id="2039225536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 </w:t>
        </w:r>
      </w:ins>
      <w:del w:author="RAYLAN BRUNO SANTANA CARVALHO" w:date="2025-05-23T00:34:13.56Z" w:id="1335024341">
        <w:r w:rsidRPr="3B7D5C88" w:rsidDel="32F2631E">
          <w:rPr>
            <w:noProof w:val="0"/>
            <w:lang w:val="pt-BR"/>
            <w:rPrChange w:author="RAYLAN BRUNO SANTANA CARVALHO" w:date="2025-05-23T17:23:42.846Z" w:id="850994710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delText xml:space="preserve"> </w:delText>
        </w:r>
      </w:del>
      <w:ins w:author="KAUAN GUILHERME ALVES PINHEIRO SANTOS" w:date="2025-05-23T02:19:55.013Z" w:id="310989102">
        <w:r w:rsidRPr="3B7D5C88" w:rsidR="361E5E4E">
          <w:rPr>
            <w:noProof w:val="0"/>
            <w:lang w:val="pt-BR"/>
            <w:rPrChange w:author="RAYLAN BRUNO SANTANA CARVALHO" w:date="2025-05-23T17:23:42.847Z" w:id="1657669257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 </w:t>
        </w:r>
      </w:ins>
      <w:r w:rsidRPr="3B7D5C88" w:rsidR="0350F4C5">
        <w:rPr>
          <w:noProof w:val="0"/>
          <w:lang w:val="pt-BR"/>
          <w:rPrChange w:author="RAYLAN BRUNO SANTANA CARVALHO" w:date="2025-05-27T13:25:17.518Z" w:id="1903219213">
            <w:rPr>
              <w:rFonts w:ascii="Arial" w:hAnsi="Arial" w:eastAsia="Arial" w:cs="Arial"/>
              <w:noProof w:val="0"/>
              <w:lang w:val="pt-BR"/>
            </w:rPr>
          </w:rPrChange>
        </w:rPr>
        <w:t>Onlin</w:t>
      </w:r>
      <w:r w:rsidRPr="3B7D5C88" w:rsidR="0350F4C5">
        <w:rPr>
          <w:noProof w:val="0"/>
          <w:lang w:val="pt-BR"/>
          <w:rPrChange w:author="RAYLAN BRUNO SANTANA CARVALHO" w:date="2025-05-27T13:25:17.519Z" w:id="138475474">
            <w:rPr>
              <w:rFonts w:ascii="Arial" w:hAnsi="Arial" w:eastAsia="Arial" w:cs="Arial"/>
              <w:noProof w:val="0"/>
              <w:lang w:val="pt-BR"/>
            </w:rPr>
          </w:rPrChange>
        </w:rPr>
        <w:t xml:space="preserve">e via </w:t>
      </w:r>
      <w:r w:rsidRPr="3B7D5C88" w:rsidR="0350F4C5">
        <w:rPr>
          <w:noProof w:val="0"/>
          <w:lang w:val="pt-BR"/>
          <w:rPrChange w:author="RAYLAN BRUNO SANTANA CARVALHO" w:date="2025-05-27T13:25:17.52Z" w:id="984160909">
            <w:rPr>
              <w:rFonts w:ascii="Arial" w:hAnsi="Arial" w:eastAsia="Arial" w:cs="Arial"/>
              <w:noProof w:val="0"/>
              <w:lang w:val="pt-BR"/>
            </w:rPr>
          </w:rPrChange>
        </w:rPr>
        <w:t>mee</w:t>
      </w:r>
      <w:r w:rsidRPr="3B7D5C88" w:rsidR="6151AAAA">
        <w:rPr>
          <w:noProof w:val="0"/>
          <w:lang w:val="pt-BR"/>
          <w:rPrChange w:author="RAYLAN BRUNO SANTANA CARVALHO" w:date="2025-05-27T13:25:17.521Z" w:id="1735997778">
            <w:rPr>
              <w:rFonts w:ascii="Arial" w:hAnsi="Arial" w:eastAsia="Arial" w:cs="Arial"/>
              <w:noProof w:val="0"/>
              <w:lang w:val="pt-BR"/>
            </w:rPr>
          </w:rPrChange>
        </w:rPr>
        <w:t>t</w:t>
      </w:r>
    </w:p>
    <w:p w:rsidR="5F85AB30" w:rsidP="3B7D5C88" w:rsidRDefault="5F85AB30" w14:paraId="3AD2BA62" w14:textId="5CB52B42">
      <w:pPr>
        <w:pStyle w:val="Normal"/>
        <w:rPr>
          <w:ins w:author="RAYLAN BRUNO SANTANA CARVALHO" w:date="2025-05-27T11:12:19.993Z" w16du:dateUtc="2025-05-27T11:12:19.993Z" w:id="90537533"/>
          <w:noProof w:val="0"/>
          <w:lang w:val="pt-BR"/>
          <w:rPrChange w:author="RAYLAN BRUNO SANTANA CARVALHO" w:date="2025-05-27T13:25:17.553Z" w:id="1920887227">
            <w:rPr>
              <w:ins w:author="RAYLAN BRUNO SANTANA CARVALHO" w:date="2025-05-27T11:12:19.993Z" w16du:dateUtc="2025-05-27T11:12:19.993Z" w:id="2029235305"/>
              <w:rFonts w:ascii="Arial" w:hAnsi="Arial" w:eastAsia="Arial" w:cs="Arial"/>
              <w:noProof w:val="0"/>
              <w:lang w:val="pt-BR"/>
            </w:rPr>
          </w:rPrChange>
        </w:rPr>
        <w:pPrChange w:author="RAYLAN BRUNO SANTANA CARVALHO" w:date="2025-05-27T13:25:18.318Z">
          <w:pPr>
            <w:pStyle w:val="Normal"/>
            <w:spacing w:before="0" w:beforeAutospacing="off" w:after="0" w:afterAutospacing="off" w:line="360" w:lineRule="auto"/>
          </w:pPr>
        </w:pPrChange>
      </w:pPr>
    </w:p>
    <w:p w:rsidR="5F85AB30" w:rsidP="3B7D5C88" w:rsidRDefault="5F85AB30" w14:paraId="590B36F6" w14:textId="7FF04CDA">
      <w:pPr>
        <w:pStyle w:val="Normal"/>
        <w:rPr>
          <w:ins w:author="RAYLAN BRUNO SANTANA CARVALHO" w:date="2025-05-27T11:12:20.206Z" w16du:dateUtc="2025-05-27T11:12:20.206Z" w:id="914725755"/>
          <w:noProof w:val="0"/>
          <w:lang w:val="pt-BR"/>
          <w:rPrChange w:author="RAYLAN BRUNO SANTANA CARVALHO" w:date="2025-05-27T13:25:17.557Z" w:id="590032796">
            <w:rPr>
              <w:ins w:author="RAYLAN BRUNO SANTANA CARVALHO" w:date="2025-05-27T11:12:20.206Z" w16du:dateUtc="2025-05-27T11:12:20.206Z" w:id="82619658"/>
              <w:rFonts w:ascii="Arial" w:hAnsi="Arial" w:eastAsia="Arial" w:cs="Arial"/>
              <w:noProof w:val="0"/>
              <w:lang w:val="pt-BR"/>
            </w:rPr>
          </w:rPrChange>
        </w:rPr>
        <w:pPrChange w:author="RAYLAN BRUNO SANTANA CARVALHO" w:date="2025-05-27T13:25:18.319Z">
          <w:pPr>
            <w:pStyle w:val="Normal"/>
            <w:spacing w:before="0" w:beforeAutospacing="off" w:after="0" w:afterAutospacing="off" w:line="360" w:lineRule="auto"/>
          </w:pPr>
        </w:pPrChange>
      </w:pPr>
    </w:p>
    <w:p w:rsidR="5F85AB30" w:rsidP="3B7D5C88" w:rsidRDefault="5F85AB30" w14:paraId="7CAA5DDA" w14:textId="2729666D">
      <w:pPr>
        <w:pStyle w:val="Normal"/>
        <w:rPr>
          <w:ins w:author="RAYLAN BRUNO SANTANA CARVALHO" w:date="2025-05-27T11:12:20.362Z" w16du:dateUtc="2025-05-27T11:12:20.362Z" w:id="644528459"/>
          <w:noProof w:val="0"/>
          <w:lang w:val="pt-BR"/>
          <w:rPrChange w:author="RAYLAN BRUNO SANTANA CARVALHO" w:date="2025-05-27T13:25:17.562Z" w:id="1374547556">
            <w:rPr>
              <w:ins w:author="RAYLAN BRUNO SANTANA CARVALHO" w:date="2025-05-27T11:12:20.362Z" w16du:dateUtc="2025-05-27T11:12:20.362Z" w:id="1747664974"/>
              <w:rFonts w:ascii="Arial" w:hAnsi="Arial" w:eastAsia="Arial" w:cs="Arial"/>
              <w:noProof w:val="0"/>
              <w:lang w:val="pt-BR"/>
            </w:rPr>
          </w:rPrChange>
        </w:rPr>
        <w:pPrChange w:author="RAYLAN BRUNO SANTANA CARVALHO" w:date="2025-05-27T13:25:18.319Z">
          <w:pPr>
            <w:pStyle w:val="Normal"/>
            <w:spacing w:before="0" w:beforeAutospacing="off" w:after="0" w:afterAutospacing="off" w:line="360" w:lineRule="auto"/>
          </w:pPr>
        </w:pPrChange>
      </w:pPr>
    </w:p>
    <w:p w:rsidR="5F85AB30" w:rsidP="3B7D5C88" w:rsidRDefault="5F85AB30" w14:paraId="13BC02D5" w14:textId="3450020E">
      <w:pPr>
        <w:pStyle w:val="Normal"/>
        <w:rPr>
          <w:ins w:author="RAYLAN BRUNO SANTANA CARVALHO" w:date="2025-05-27T11:12:20.565Z" w16du:dateUtc="2025-05-27T11:12:20.565Z" w:id="1576952873"/>
          <w:noProof w:val="0"/>
          <w:lang w:val="pt-BR"/>
          <w:rPrChange w:author="RAYLAN BRUNO SANTANA CARVALHO" w:date="2025-05-27T13:25:17.567Z" w:id="1397680695">
            <w:rPr>
              <w:ins w:author="RAYLAN BRUNO SANTANA CARVALHO" w:date="2025-05-27T11:12:20.565Z" w16du:dateUtc="2025-05-27T11:12:20.565Z" w:id="45834216"/>
              <w:rFonts w:ascii="Arial" w:hAnsi="Arial" w:eastAsia="Arial" w:cs="Arial"/>
              <w:noProof w:val="0"/>
              <w:lang w:val="pt-BR"/>
            </w:rPr>
          </w:rPrChange>
        </w:rPr>
        <w:pPrChange w:author="RAYLAN BRUNO SANTANA CARVALHO" w:date="2025-05-27T13:25:18.319Z">
          <w:pPr>
            <w:pStyle w:val="Normal"/>
            <w:spacing w:before="0" w:beforeAutospacing="off" w:after="0" w:afterAutospacing="off" w:line="360" w:lineRule="auto"/>
          </w:pPr>
        </w:pPrChange>
      </w:pPr>
    </w:p>
    <w:p w:rsidR="5F85AB30" w:rsidP="52210AD6" w:rsidRDefault="5F85AB30" w14:paraId="0321E1AF" w14:textId="54376B8B">
      <w:pPr>
        <w:pStyle w:val="Normal"/>
        <w:rPr>
          <w:ins w:author="RAYLAN BRUNO SANTANA CARVALHO" w:date="2025-05-27T11:12:21.928Z" w16du:dateUtc="2025-05-27T11:12:21.928Z" w:id="1722235820"/>
          <w:noProof w:val="0"/>
          <w:lang w:val="pt-BR"/>
          <w:rPrChange w:author="RAYLAN BRUNO SANTANA CARVALHO" w:date="2025-05-27T13:25:17.584Z" w:id="1817926038">
            <w:rPr>
              <w:ins w:author="RAYLAN BRUNO SANTANA CARVALHO" w:date="2025-05-27T11:12:21.928Z" w16du:dateUtc="2025-05-27T11:12:21.928Z" w:id="468190321"/>
              <w:rFonts w:ascii="Arial" w:hAnsi="Arial" w:eastAsia="Arial" w:cs="Arial"/>
              <w:noProof w:val="0"/>
              <w:lang w:val="pt-BR"/>
            </w:rPr>
          </w:rPrChange>
        </w:rPr>
        <w:pPrChange w:author="RAYLAN BRUNO SANTANA CARVALHO" w:date="2025-06-13T20:21:18.398Z">
          <w:pPr>
            <w:spacing w:beforeAutospacing="off" w:afterAutospacing="off" w:line="360" w:lineRule="auto"/>
          </w:pPr>
        </w:pPrChange>
      </w:pPr>
    </w:p>
    <w:p w:rsidR="5F85AB30" w:rsidP="3B7D5C88" w:rsidRDefault="5F85AB30" w14:paraId="3BD35374" w14:textId="3DE27B58">
      <w:pPr>
        <w:pStyle w:val="Normal"/>
        <w:rPr>
          <w:ins w:author="RAYLAN BRUNO SANTANA CARVALHO" w:date="2025-05-27T11:12:22.585Z" w16du:dateUtc="2025-05-27T11:12:22.585Z" w:id="1142854857"/>
          <w:noProof w:val="0"/>
          <w:lang w:val="pt-BR"/>
          <w:rPrChange w:author="RAYLAN BRUNO SANTANA CARVALHO" w:date="2025-05-27T13:25:17.588Z" w:id="639817519">
            <w:rPr>
              <w:ins w:author="RAYLAN BRUNO SANTANA CARVALHO" w:date="2025-05-27T11:12:22.585Z" w16du:dateUtc="2025-05-27T11:12:22.585Z" w:id="1014499994"/>
              <w:rFonts w:ascii="Arial" w:hAnsi="Arial" w:eastAsia="Arial" w:cs="Arial"/>
              <w:noProof w:val="0"/>
              <w:lang w:val="pt-BR"/>
            </w:rPr>
          </w:rPrChange>
        </w:rPr>
        <w:pPrChange w:author="RAYLAN BRUNO SANTANA CARVALHO" w:date="2025-05-27T13:25:18.32Z">
          <w:pPr>
            <w:pStyle w:val="Normal"/>
            <w:spacing w:before="0" w:beforeAutospacing="off" w:after="0" w:afterAutospacing="off" w:line="360" w:lineRule="auto"/>
          </w:pPr>
        </w:pPrChange>
      </w:pPr>
    </w:p>
    <w:p w:rsidR="5F85AB30" w:rsidP="3B7D5C88" w:rsidRDefault="5F85AB30" w14:paraId="1E527875" w14:textId="164264F6">
      <w:pPr>
        <w:pStyle w:val="Normal"/>
        <w:rPr>
          <w:ins w:author="RAYLAN BRUNO SANTANA CARVALHO" w:date="2025-05-27T11:12:11.336Z" w16du:dateUtc="2025-05-27T11:12:11.336Z" w:id="1363393022"/>
          <w:noProof w:val="0"/>
          <w:lang w:val="pt-BR"/>
          <w:rPrChange w:author="RAYLAN BRUNO SANTANA CARVALHO" w:date="2025-05-27T13:25:17.592Z" w:id="1510059">
            <w:rPr>
              <w:ins w:author="RAYLAN BRUNO SANTANA CARVALHO" w:date="2025-05-27T11:12:11.336Z" w16du:dateUtc="2025-05-27T11:12:11.336Z" w:id="1908279138"/>
              <w:rFonts w:ascii="Arial" w:hAnsi="Arial" w:eastAsia="Arial" w:cs="Arial"/>
              <w:noProof w:val="0"/>
              <w:lang w:val="pt-BR"/>
            </w:rPr>
          </w:rPrChange>
        </w:rPr>
        <w:pPrChange w:author="RAYLAN BRUNO SANTANA CARVALHO" w:date="2025-05-27T13:25:18.32Z">
          <w:pPr>
            <w:pStyle w:val="Normal"/>
            <w:spacing w:before="0" w:beforeAutospacing="off" w:after="0" w:afterAutospacing="off" w:line="360" w:lineRule="auto"/>
          </w:pPr>
        </w:pPrChange>
      </w:pPr>
    </w:p>
    <w:p w:rsidR="5F85AB30" w:rsidP="3B7D5C88" w:rsidRDefault="5F85AB30" w14:paraId="2516726B" w14:textId="6F5899F9">
      <w:pPr>
        <w:pStyle w:val="Normal"/>
        <w:rPr>
          <w:ins w:author="RAYLAN BRUNO SANTANA CARVALHO" w:date="2025-05-27T11:12:12.86Z" w16du:dateUtc="2025-05-27T11:12:12.86Z" w:id="1029080992"/>
          <w:noProof w:val="0"/>
          <w:lang w:val="pt-BR"/>
          <w:rPrChange w:author="RAYLAN BRUNO SANTANA CARVALHO" w:date="2025-05-27T13:25:17.603Z" w:id="754225424">
            <w:rPr>
              <w:ins w:author="RAYLAN BRUNO SANTANA CARVALHO" w:date="2025-05-27T11:12:12.86Z" w16du:dateUtc="2025-05-27T11:12:12.86Z" w:id="1517986252"/>
              <w:rFonts w:ascii="Arial" w:hAnsi="Arial" w:eastAsia="Arial" w:cs="Arial"/>
              <w:noProof w:val="0"/>
              <w:lang w:val="pt-BR"/>
            </w:rPr>
          </w:rPrChange>
        </w:rPr>
        <w:pPrChange w:author="RAYLAN BRUNO SANTANA CARVALHO" w:date="2025-05-27T13:25:18.32Z">
          <w:pPr>
            <w:pStyle w:val="Normal"/>
            <w:spacing w:before="0" w:beforeAutospacing="off" w:after="0" w:afterAutospacing="off" w:line="360" w:lineRule="auto"/>
          </w:pPr>
        </w:pPrChange>
      </w:pPr>
      <w:ins w:author="RAYLAN BRUNO SANTANA CARVALHO" w:date="2025-05-27T11:12:12.859Z" w:id="1673330997">
        <w:r w:rsidRPr="3B7D5C88" w:rsidR="53C1CBDE">
          <w:rPr>
            <w:noProof w:val="0"/>
            <w:lang w:val="pt-BR"/>
            <w:rPrChange w:author="RAYLAN BRUNO SANTANA CARVALHO" w:date="2025-05-27T13:25:17.6Z" w:id="2141145132">
              <w:rPr>
                <w:rFonts w:ascii="Arial" w:hAnsi="Arial" w:eastAsia="Arial" w:cs="Arial"/>
                <w:b w:val="1"/>
                <w:bCs w:val="1"/>
                <w:noProof w:val="0"/>
                <w:lang w:val="pt-BR"/>
              </w:rPr>
            </w:rPrChange>
          </w:rPr>
          <w:t>Endereço</w:t>
        </w:r>
        <w:r w:rsidRPr="3B7D5C88" w:rsidR="53C1CBDE">
          <w:rPr>
            <w:noProof w:val="0"/>
            <w:lang w:val="pt-BR"/>
            <w:rPrChange w:author="RAYLAN BRUNO SANTANA CARVALHO" w:date="2025-05-27T13:25:17.596Z" w:id="797560569">
              <w:rPr>
                <w:rFonts w:ascii="Arial" w:hAnsi="Arial" w:eastAsia="Arial" w:cs="Arial"/>
                <w:noProof w:val="0"/>
                <w:lang w:val="pt-BR"/>
              </w:rPr>
            </w:rPrChange>
          </w:rPr>
          <w:t>: Rua da Inovação, 123 - Sala 501, Centro - São Luís/MA, CEP 65000-000</w:t>
        </w:r>
      </w:ins>
    </w:p>
    <w:p w:rsidR="5F85AB30" w:rsidP="3B7D5C88" w:rsidRDefault="5F85AB30" w14:paraId="319D7595" w14:textId="76B0EBF3">
      <w:pPr>
        <w:pStyle w:val="Normal"/>
        <w:rPr>
          <w:ins w:author="RAYLAN BRUNO SANTANA CARVALHO" w:date="2025-05-27T11:12:12.861Z" w16du:dateUtc="2025-05-27T11:12:12.861Z" w:id="672052501"/>
          <w:noProof w:val="0"/>
          <w:lang w:val="pt-BR"/>
          <w:rPrChange w:author="RAYLAN BRUNO SANTANA CARVALHO" w:date="2025-05-27T13:25:17.61Z" w:id="756144673">
            <w:rPr>
              <w:ins w:author="RAYLAN BRUNO SANTANA CARVALHO" w:date="2025-05-27T11:12:12.861Z" w16du:dateUtc="2025-05-27T11:12:12.861Z" w:id="521052369"/>
              <w:rFonts w:ascii="Arial" w:hAnsi="Arial" w:eastAsia="Arial" w:cs="Arial"/>
              <w:noProof w:val="0"/>
              <w:lang w:val="pt-BR"/>
            </w:rPr>
          </w:rPrChange>
        </w:rPr>
        <w:pPrChange w:author="RAYLAN BRUNO SANTANA CARVALHO" w:date="2025-05-27T13:25:18.32Z">
          <w:pPr>
            <w:pStyle w:val="Normal"/>
            <w:spacing w:before="0" w:beforeAutospacing="off" w:after="0" w:afterAutospacing="off" w:line="360" w:lineRule="auto"/>
          </w:pPr>
        </w:pPrChange>
      </w:pPr>
      <w:ins w:author="RAYLAN BRUNO SANTANA CARVALHO" w:date="2025-05-27T11:12:12.86Z" w:id="796016543">
        <w:r w:rsidRPr="3B7D5C88" w:rsidR="53C1CBDE">
          <w:rPr>
            <w:noProof w:val="0"/>
            <w:lang w:val="pt-BR"/>
            <w:rPrChange w:author="RAYLAN BRUNO SANTANA CARVALHO" w:date="2025-05-27T13:25:17.609Z" w:id="2022463816">
              <w:rPr>
                <w:rFonts w:ascii="Arial" w:hAnsi="Arial" w:eastAsia="Arial" w:cs="Arial"/>
                <w:b w:val="1"/>
                <w:bCs w:val="1"/>
                <w:noProof w:val="0"/>
                <w:lang w:val="pt-BR"/>
              </w:rPr>
            </w:rPrChange>
          </w:rPr>
          <w:t>Telefone</w:t>
        </w:r>
        <w:r w:rsidRPr="3B7D5C88" w:rsidR="53C1CBDE">
          <w:rPr>
            <w:noProof w:val="0"/>
            <w:lang w:val="pt-BR"/>
            <w:rPrChange w:author="RAYLAN BRUNO SANTANA CARVALHO" w:date="2025-05-27T13:25:17.604Z" w:id="280739655">
              <w:rPr>
                <w:rFonts w:ascii="Arial" w:hAnsi="Arial" w:eastAsia="Arial" w:cs="Arial"/>
                <w:noProof w:val="0"/>
                <w:lang w:val="pt-BR"/>
              </w:rPr>
            </w:rPrChange>
          </w:rPr>
          <w:t xml:space="preserve">: (98) 3300-1234  </w:t>
        </w:r>
      </w:ins>
    </w:p>
    <w:p w:rsidR="5F85AB30" w:rsidP="3B7D5C88" w:rsidRDefault="5F85AB30" w14:paraId="07CED581" w14:textId="6D65C4CE">
      <w:pPr>
        <w:pStyle w:val="Normal"/>
        <w:rPr>
          <w:ins w:author="RAYLAN BRUNO SANTANA CARVALHO" w:date="2025-05-27T11:12:12.862Z" w16du:dateUtc="2025-05-27T11:12:12.862Z" w:id="1685367747"/>
          <w:noProof w:val="0"/>
          <w:lang w:val="pt-BR"/>
          <w:rPrChange w:author="RAYLAN BRUNO SANTANA CARVALHO" w:date="2025-05-27T13:25:17.624Z" w:id="1555519124">
            <w:rPr>
              <w:ins w:author="RAYLAN BRUNO SANTANA CARVALHO" w:date="2025-05-27T11:12:12.862Z" w16du:dateUtc="2025-05-27T11:12:12.862Z" w:id="1863262520"/>
              <w:rFonts w:ascii="Arial" w:hAnsi="Arial" w:eastAsia="Arial" w:cs="Arial"/>
              <w:noProof w:val="0"/>
              <w:lang w:val="pt-BR"/>
            </w:rPr>
          </w:rPrChange>
        </w:rPr>
        <w:pPrChange w:author="RAYLAN BRUNO SANTANA CARVALHO" w:date="2025-05-27T13:25:18.321Z">
          <w:pPr>
            <w:pStyle w:val="Normal"/>
            <w:spacing w:before="0" w:beforeAutospacing="off" w:after="0" w:afterAutospacing="off" w:line="360" w:lineRule="auto"/>
          </w:pPr>
        </w:pPrChange>
      </w:pPr>
      <w:ins w:author="RAYLAN BRUNO SANTANA CARVALHO" w:date="2025-05-27T11:12:12.862Z" w:id="1060747615">
        <w:r w:rsidRPr="3B7D5C88" w:rsidR="53C1CBDE">
          <w:rPr>
            <w:noProof w:val="0"/>
            <w:lang w:val="pt-BR"/>
            <w:rPrChange w:author="RAYLAN BRUNO SANTANA CARVALHO" w:date="2025-05-27T13:25:17.62Z" w:id="457449769">
              <w:rPr>
                <w:rFonts w:ascii="Arial" w:hAnsi="Arial" w:eastAsia="Arial" w:cs="Arial"/>
                <w:b w:val="1"/>
                <w:bCs w:val="1"/>
                <w:noProof w:val="0"/>
                <w:lang w:val="pt-BR"/>
              </w:rPr>
            </w:rPrChange>
          </w:rPr>
          <w:t>Celular</w:t>
        </w:r>
        <w:r w:rsidRPr="3B7D5C88" w:rsidR="53C1CBDE">
          <w:rPr>
            <w:noProof w:val="0"/>
            <w:lang w:val="pt-BR"/>
            <w:rPrChange w:author="RAYLAN BRUNO SANTANA CARVALHO" w:date="2025-05-27T13:25:17.612Z" w:id="1597646965">
              <w:rPr>
                <w:rFonts w:ascii="Arial" w:hAnsi="Arial" w:eastAsia="Arial" w:cs="Arial"/>
                <w:noProof w:val="0"/>
                <w:lang w:val="pt-BR"/>
              </w:rPr>
            </w:rPrChange>
          </w:rPr>
          <w:t>/</w:t>
        </w:r>
        <w:r w:rsidRPr="3B7D5C88" w:rsidR="53C1CBDE">
          <w:rPr>
            <w:noProof w:val="0"/>
            <w:lang w:val="pt-BR"/>
            <w:rPrChange w:author="RAYLAN BRUNO SANTANA CARVALHO" w:date="2025-05-27T13:25:17.612Z" w:id="1579124394">
              <w:rPr>
                <w:rFonts w:ascii="Arial" w:hAnsi="Arial" w:eastAsia="Arial" w:cs="Arial"/>
                <w:b w:val="1"/>
                <w:bCs w:val="1"/>
                <w:noProof w:val="0"/>
                <w:lang w:val="pt-BR"/>
              </w:rPr>
            </w:rPrChange>
          </w:rPr>
          <w:t>WhatsApp</w:t>
        </w:r>
        <w:r w:rsidRPr="3B7D5C88" w:rsidR="53C1CBDE">
          <w:rPr>
            <w:noProof w:val="0"/>
            <w:lang w:val="pt-BR"/>
            <w:rPrChange w:author="RAYLAN BRUNO SANTANA CARVALHO" w:date="2025-05-27T13:25:17.613Z" w:id="251857562">
              <w:rPr>
                <w:rFonts w:ascii="Arial" w:hAnsi="Arial" w:eastAsia="Arial" w:cs="Arial"/>
                <w:noProof w:val="0"/>
                <w:lang w:val="pt-BR"/>
              </w:rPr>
            </w:rPrChange>
          </w:rPr>
          <w:t>: (98) 99876-5432</w:t>
        </w:r>
      </w:ins>
    </w:p>
    <w:p w:rsidR="5F85AB30" w:rsidP="3B7D5C88" w:rsidRDefault="5F85AB30" w14:paraId="2F25EB05" w14:textId="0DBE038B">
      <w:pPr>
        <w:pStyle w:val="Normal"/>
        <w:rPr>
          <w:ins w:author="RAYLAN BRUNO SANTANA CARVALHO" w:date="2025-05-27T11:12:12.864Z" w16du:dateUtc="2025-05-27T11:12:12.864Z" w:id="855866662"/>
          <w:noProof w:val="0"/>
          <w:lang w:val="pt-BR"/>
          <w:rPrChange w:author="RAYLAN BRUNO SANTANA CARVALHO" w:date="2025-05-27T13:25:17.643Z" w:id="1425813046">
            <w:rPr>
              <w:ins w:author="RAYLAN BRUNO SANTANA CARVALHO" w:date="2025-05-27T11:12:12.864Z" w16du:dateUtc="2025-05-27T11:12:12.864Z" w:id="2125441726"/>
              <w:rFonts w:ascii="Arial" w:hAnsi="Arial" w:eastAsia="Arial" w:cs="Arial"/>
              <w:noProof w:val="0"/>
              <w:lang w:val="pt-BR"/>
            </w:rPr>
          </w:rPrChange>
        </w:rPr>
        <w:pPrChange w:author="RAYLAN BRUNO SANTANA CARVALHO" w:date="2025-05-27T13:25:18.321Z">
          <w:pPr>
            <w:pStyle w:val="Normal"/>
            <w:spacing w:before="0" w:beforeAutospacing="off" w:after="0" w:afterAutospacing="off" w:line="360" w:lineRule="auto"/>
          </w:pPr>
        </w:pPrChange>
      </w:pPr>
      <w:ins w:author="RAYLAN BRUNO SANTANA CARVALHO" w:date="2025-05-27T11:12:12.864Z" w:id="1873518477">
        <w:r w:rsidRPr="3B7D5C88" w:rsidR="53C1CBDE">
          <w:rPr>
            <w:noProof w:val="0"/>
            <w:lang w:val="pt-BR"/>
            <w:rPrChange w:author="RAYLAN BRUNO SANTANA CARVALHO" w:date="2025-05-27T13:25:17.64Z" w:id="1982714176">
              <w:rPr>
                <w:rFonts w:ascii="Arial" w:hAnsi="Arial" w:eastAsia="Arial" w:cs="Arial"/>
                <w:b w:val="1"/>
                <w:bCs w:val="1"/>
                <w:noProof w:val="0"/>
                <w:lang w:val="pt-BR"/>
              </w:rPr>
            </w:rPrChange>
          </w:rPr>
          <w:t>Website</w:t>
        </w:r>
        <w:r w:rsidRPr="3B7D5C88" w:rsidR="53C1CBDE">
          <w:rPr>
            <w:noProof w:val="0"/>
            <w:lang w:val="pt-BR"/>
            <w:rPrChange w:author="RAYLAN BRUNO SANTANA CARVALHO" w:date="2025-05-27T13:25:17.626Z" w:id="253430051">
              <w:rPr>
                <w:rFonts w:ascii="Arial" w:hAnsi="Arial" w:eastAsia="Arial" w:cs="Arial"/>
                <w:noProof w:val="0"/>
                <w:lang w:val="pt-BR"/>
              </w:rPr>
            </w:rPrChange>
          </w:rPr>
          <w:t xml:space="preserve">: </w:t>
        </w:r>
      </w:ins>
      <w:ins w:author="RAYLAN BRUNO SANTANA CARVALHO" w:date="2025-05-27T11:12:12.863Z" w:id="1936208026">
        <w:r>
          <w:fldChar w:fldCharType="begin"/>
        </w:r>
        <w:r>
          <w:instrText xml:space="preserve">HYPERLINK "https://www.code5.com.br" </w:instrText>
        </w:r>
        <w:r>
          <w:fldChar w:fldCharType="separate"/>
        </w:r>
      </w:ins>
      <w:r>
        <w:fldChar w:fldCharType="begin"/>
      </w:r>
      <w:r>
        <w:instrText xml:space="preserve">HYPERLINK "https://www.code5.com.br" </w:instrText>
      </w:r>
      <w:r>
        <w:fldChar w:fldCharType="separate"/>
      </w:r>
      <w:r>
        <w:fldChar w:fldCharType="begin"/>
      </w:r>
      <w:r>
        <w:instrText xml:space="preserve">HYPERLINK "https://www.code5.com.br" </w:instrText>
      </w:r>
      <w:r>
        <w:fldChar w:fldCharType="separate"/>
      </w:r>
      <w:ins w:author="RAYLAN BRUNO SANTANA CARVALHO" w:date="2025-05-27T11:12:12.864Z" w:id="1973525442">
        <w:r w:rsidRPr="3B7D5C88" w:rsidR="53C1CBDE">
          <w:rPr>
            <w:rStyle w:val="Hyperlink"/>
            <w:rFonts w:ascii="Arial" w:hAnsi="Arial" w:eastAsia="Arial" w:cs="Arial"/>
            <w:noProof w:val="0"/>
            <w:lang w:val="pt-BR"/>
          </w:rPr>
          <w:t>www.code5.com.br</w:t>
        </w:r>
      </w:ins>
      <w:r>
        <w:fldChar w:fldCharType="end"/>
      </w:r>
      <w:r>
        <w:fldChar w:fldCharType="end"/>
      </w:r>
      <w:ins w:author="RAYLAN BRUNO SANTANA CARVALHO" w:date="2025-05-27T11:12:12.863Z" w:id="291834089">
        <w:r>
          <w:fldChar w:fldCharType="end"/>
        </w:r>
      </w:ins>
      <w:ins w:author="RAYLAN BRUNO SANTANA CARVALHO" w:date="2025-05-27T11:12:12.864Z" w:id="1264564354">
        <w:r w:rsidRPr="3B7D5C88" w:rsidR="53C1CBDE">
          <w:rPr>
            <w:noProof w:val="0"/>
            <w:lang w:val="pt-BR"/>
            <w:rPrChange w:author="RAYLAN BRUNO SANTANA CARVALHO" w:date="2025-05-27T13:25:17.632Z" w:id="2118195472">
              <w:rPr>
                <w:rFonts w:ascii="Arial" w:hAnsi="Arial" w:eastAsia="Arial" w:cs="Arial"/>
                <w:noProof w:val="0"/>
                <w:lang w:val="pt-BR"/>
              </w:rPr>
            </w:rPrChange>
          </w:rPr>
          <w:t>.</w:t>
        </w:r>
      </w:ins>
    </w:p>
    <w:p w:rsidR="5F85AB30" w:rsidP="5374D086" w:rsidRDefault="5F85AB30" w14:paraId="4677AC1E" w14:textId="49BD531A">
      <w:pPr>
        <w:pStyle w:val="Normal"/>
        <w:rPr>
          <w:ins w:author="RAYLAN BRUNO SANTANA CARVALHO" w:date="2025-06-14T01:26:54.11Z" w16du:dateUtc="2025-06-14T01:26:54.11Z" w:id="1263242663"/>
          <w:b w:val="1"/>
          <w:bCs w:val="1"/>
          <w:noProof w:val="0"/>
          <w:lang w:val="pt-BR"/>
        </w:rPr>
        <w:pPrChange w:author="RAYLAN BRUNO SANTANA CARVALHO" w:date="2025-05-27T13:25:18.321Z">
          <w:pPr>
            <w:pStyle w:val="Normal"/>
            <w:spacing w:before="0" w:beforeAutospacing="off" w:after="0" w:afterAutospacing="off" w:line="360" w:lineRule="auto"/>
          </w:pPr>
        </w:pPrChange>
      </w:pPr>
      <w:ins w:author="RAYLAN BRUNO SANTANA CARVALHO" w:date="2025-05-27T11:12:12.865Z" w:id="623860046">
        <w:r w:rsidRPr="5374D086" w:rsidR="53C1CBDE">
          <w:rPr>
            <w:noProof w:val="0"/>
            <w:lang w:val="pt-BR"/>
            <w:rPrChange w:author="RAYLAN BRUNO SANTANA CARVALHO" w:date="2025-05-27T13:25:17.649Z" w:id="572934374">
              <w:rPr>
                <w:rFonts w:ascii="Arial" w:hAnsi="Arial" w:eastAsia="Arial" w:cs="Arial"/>
                <w:b w:val="1"/>
                <w:bCs w:val="1"/>
                <w:noProof w:val="0"/>
                <w:lang w:val="pt-BR"/>
              </w:rPr>
            </w:rPrChange>
          </w:rPr>
          <w:t>E-mail</w:t>
        </w:r>
        <w:r w:rsidRPr="5374D086" w:rsidR="53C1CBDE">
          <w:rPr>
            <w:noProof w:val="0"/>
            <w:lang w:val="pt-BR"/>
            <w:rPrChange w:author="RAYLAN BRUNO SANTANA CARVALHO" w:date="2025-05-27T13:25:17.644Z" w:id="512944402">
              <w:rPr>
                <w:rFonts w:ascii="Arial" w:hAnsi="Arial" w:eastAsia="Arial" w:cs="Arial"/>
                <w:noProof w:val="0"/>
                <w:lang w:val="pt-BR"/>
              </w:rPr>
            </w:rPrChange>
          </w:rPr>
          <w:t xml:space="preserve">: contato@code5.com.br  </w:t>
        </w:r>
      </w:ins>
    </w:p>
    <w:p w:rsidR="5F85AB30" w:rsidP="5374D086" w:rsidRDefault="5F85AB30" w14:paraId="1F82ED11" w14:textId="1829E6B6">
      <w:pPr>
        <w:pStyle w:val="Normal"/>
        <w:jc w:val="center"/>
        <w:rPr>
          <w:ins w:author="RAYLAN BRUNO SANTANA CARVALHO" w:date="2025-05-26T23:44:12.105Z" w16du:dateUtc="2025-05-26T23:44:12.105Z" w:id="1598525742"/>
          <w:b w:val="1"/>
          <w:bCs w:val="1"/>
          <w:noProof w:val="0"/>
          <w:lang w:val="pt-BR"/>
          <w:rPrChange w:author="RAYLAN BRUNO SANTANA CARVALHO" w:date="2025-05-27T13:26:08.049Z" w:id="522918148">
            <w:rPr>
              <w:ins w:author="RAYLAN BRUNO SANTANA CARVALHO" w:date="2025-05-26T23:44:12.105Z" w16du:dateUtc="2025-05-26T23:44:12.105Z" w:id="1773427314"/>
              <w:rFonts w:ascii="Arial" w:hAnsi="Arial" w:eastAsia="Arial" w:cs="Arial"/>
              <w:b w:val="1"/>
              <w:bCs w:val="1"/>
              <w:noProof w:val="0"/>
              <w:lang w:val="pt-BR"/>
            </w:rPr>
          </w:rPrChange>
        </w:rPr>
        <w:pPrChange w:author="RAYLAN BRUNO SANTANA CARVALHO" w:date="2025-06-14T01:27:00.391Z">
          <w:pPr>
            <w:pStyle w:val="Normal"/>
            <w:spacing w:before="0" w:beforeAutospacing="off" w:after="0" w:afterAutospacing="off" w:line="360" w:lineRule="auto"/>
          </w:pPr>
        </w:pPrChange>
      </w:pPr>
      <w:ins w:author="RAYLAN BRUNO SANTANA CARVALHO" w:date="2025-05-26T23:44:08.152Z" w:id="420459090">
        <w:r w:rsidRPr="5374D086" w:rsidR="627B505A">
          <w:rPr>
            <w:b w:val="1"/>
            <w:bCs w:val="1"/>
            <w:noProof w:val="0"/>
            <w:lang w:val="pt-BR"/>
            <w:rPrChange w:author="RAYLAN BRUNO SANTANA CARVALHO" w:date="2025-05-27T13:26:08.046Z" w:id="2063625979">
              <w:rPr>
                <w:rFonts w:ascii="Arial" w:hAnsi="Arial" w:eastAsia="Arial" w:cs="Arial"/>
                <w:noProof w:val="0"/>
                <w:lang w:val="pt-BR"/>
              </w:rPr>
            </w:rPrChange>
          </w:rPr>
          <w:t>CONTEXTO</w:t>
        </w:r>
      </w:ins>
    </w:p>
    <w:p w:rsidR="5F85AB30" w:rsidP="3B7D5C88" w:rsidRDefault="5F85AB30" w14:paraId="0433ABC0" w14:textId="11B75DAD">
      <w:pPr>
        <w:pStyle w:val="Normal"/>
        <w:ind w:firstLine="708"/>
        <w:jc w:val="both"/>
        <w:rPr>
          <w:ins w:author="RAYLAN BRUNO SANTANA CARVALHO" w:date="2025-05-26T23:44:17.348Z" w16du:dateUtc="2025-05-26T23:44:17.348Z" w:id="2115677283"/>
          <w:noProof w:val="0"/>
          <w:lang w:val="pt-BR"/>
          <w:rPrChange w:author="KAUAN GUILHERME ALVES PINHEIRO SANTOS" w:date="2025-05-27T10:47:53.369Z" w:id="1931288721">
            <w:rPr>
              <w:ins w:author="RAYLAN BRUNO SANTANA CARVALHO" w:date="2025-05-26T23:44:17.348Z" w16du:dateUtc="2025-05-26T23:44:17.348Z" w:id="662122519"/>
              <w:rFonts w:ascii="Arial" w:hAnsi="Arial" w:eastAsia="Arial" w:cs="Arial"/>
              <w:noProof w:val="0"/>
              <w:lang w:val="pt-BR"/>
            </w:rPr>
          </w:rPrChange>
        </w:rPr>
        <w:pPrChange w:author="RAYLAN BRUNO SANTANA CARVALHO" w:date="2025-05-27T13:26:30.266Z">
          <w:pPr>
            <w:pStyle w:val="Normal"/>
            <w:spacing w:after="0" w:afterAutospacing="off" w:line="360" w:lineRule="auto"/>
          </w:pPr>
        </w:pPrChange>
      </w:pPr>
      <w:ins w:author="RAYLAN BRUNO SANTANA CARVALHO" w:date="2025-05-26T23:44:17.348Z" w:id="705144952">
        <w:r w:rsidRPr="3B7D5C88" w:rsidR="627B505A">
          <w:rPr>
            <w:noProof w:val="0"/>
            <w:lang w:val="pt-BR"/>
            <w:rPrChange w:author="RAYLAN BRUNO SANTANA CARVALHO" w:date="2025-05-27T13:25:17.671Z" w:id="2058225092">
              <w:rPr>
                <w:rFonts w:ascii="Arial" w:hAnsi="Arial" w:eastAsia="Arial" w:cs="Arial"/>
                <w:noProof w:val="0"/>
                <w:lang w:val="pt-BR"/>
              </w:rPr>
            </w:rPrChange>
          </w:rPr>
          <w:t xml:space="preserve">A </w:t>
        </w:r>
        <w:r w:rsidRPr="3B7D5C88" w:rsidR="627B505A">
          <w:rPr>
            <w:noProof w:val="0"/>
            <w:lang w:val="pt-BR"/>
            <w:rPrChange w:author="KAUAN GUILHERME ALVES PINHEIRO SANTOS" w:date="2025-05-27T10:47:53.344Z" w:id="1651544687">
              <w:rPr>
                <w:rFonts w:ascii="Arial" w:hAnsi="Arial" w:eastAsia="Arial" w:cs="Arial"/>
                <w:noProof w:val="0"/>
                <w:lang w:val="pt-BR"/>
              </w:rPr>
            </w:rPrChange>
          </w:rPr>
          <w:t>SkyLink</w:t>
        </w:r>
        <w:r w:rsidRPr="3B7D5C88" w:rsidR="627B505A">
          <w:rPr>
            <w:noProof w:val="0"/>
            <w:lang w:val="pt-BR"/>
            <w:rPrChange w:author="KAUAN GUILHERME ALVES PINHEIRO SANTOS" w:date="2025-05-27T10:47:53.345Z" w:id="1221773921">
              <w:rPr>
                <w:rFonts w:ascii="Arial" w:hAnsi="Arial" w:eastAsia="Arial" w:cs="Arial"/>
                <w:noProof w:val="0"/>
                <w:lang w:val="pt-BR"/>
              </w:rPr>
            </w:rPrChange>
          </w:rPr>
          <w:t xml:space="preserve"> </w:t>
        </w:r>
        <w:r w:rsidRPr="3B7D5C88" w:rsidR="627B505A">
          <w:rPr>
            <w:noProof w:val="0"/>
            <w:lang w:val="pt-BR"/>
            <w:rPrChange w:author="KAUAN GUILHERME ALVES PINHEIRO SANTOS" w:date="2025-05-27T10:47:53.347Z" w:id="1239587345">
              <w:rPr>
                <w:rFonts w:ascii="Arial" w:hAnsi="Arial" w:eastAsia="Arial" w:cs="Arial"/>
                <w:noProof w:val="0"/>
                <w:lang w:val="pt-BR"/>
              </w:rPr>
            </w:rPrChange>
          </w:rPr>
          <w:t>Solutions</w:t>
        </w:r>
        <w:r w:rsidRPr="3B7D5C88" w:rsidR="627B505A">
          <w:rPr>
            <w:noProof w:val="0"/>
            <w:lang w:val="pt-BR"/>
            <w:rPrChange w:author="KAUAN GUILHERME ALVES PINHEIRO SANTOS" w:date="2025-05-27T10:47:53.349Z" w:id="1282151766">
              <w:rPr>
                <w:rFonts w:ascii="Arial" w:hAnsi="Arial" w:eastAsia="Arial" w:cs="Arial"/>
                <w:noProof w:val="0"/>
                <w:lang w:val="pt-BR"/>
              </w:rPr>
            </w:rPrChange>
          </w:rPr>
          <w:t xml:space="preserve"> é uma empresa emergente no setor de tecnologia para turismo, focada em transformar a experiência de compra de passagens aéreas no Brasil e América Latina. Com a crescente demanda por agilidade, personalização e simplicidade, a empresa identificou uma lacuna no mercado: embora existam diversas plataformas de busca de passagens, muitas delas são lentas, complexas ou genéricas, não atendendo plenamente às necessidades do público moderno. </w:t>
        </w:r>
      </w:ins>
    </w:p>
    <w:p w:rsidR="5F85AB30" w:rsidP="3B7D5C88" w:rsidRDefault="5F85AB30" w14:paraId="497D1251" w14:textId="1CCFFCAE">
      <w:pPr>
        <w:pStyle w:val="Normal"/>
        <w:ind w:firstLine="708"/>
        <w:jc w:val="both"/>
        <w:rPr>
          <w:ins w:author="RAYLAN BRUNO SANTANA CARVALHO" w:date="2025-05-26T23:44:25.786Z" w16du:dateUtc="2025-05-26T23:44:25.786Z" w:id="355036966"/>
          <w:noProof w:val="0"/>
          <w:lang w:val="pt-BR"/>
          <w:rPrChange w:author="KAUAN GUILHERME ALVES PINHEIRO SANTOS" w:date="2025-05-27T10:47:53.386Z" w:id="1170726686">
            <w:rPr>
              <w:ins w:author="RAYLAN BRUNO SANTANA CARVALHO" w:date="2025-05-26T23:44:25.786Z" w16du:dateUtc="2025-05-26T23:44:25.786Z" w:id="223401104"/>
              <w:rFonts w:ascii="Arial" w:hAnsi="Arial" w:eastAsia="Arial" w:cs="Arial"/>
              <w:noProof w:val="0"/>
              <w:lang w:val="pt-BR"/>
            </w:rPr>
          </w:rPrChange>
        </w:rPr>
        <w:pPrChange w:author="RAYLAN BRUNO SANTANA CARVALHO" w:date="2025-05-27T13:26:34.244Z">
          <w:pPr>
            <w:pStyle w:val="Normal"/>
            <w:spacing w:after="0" w:afterAutospacing="off" w:line="360" w:lineRule="auto"/>
          </w:pPr>
        </w:pPrChange>
      </w:pPr>
      <w:ins w:author="RAYLAN BRUNO SANTANA CARVALHO" w:date="2025-05-26T23:44:17.348Z" w:id="1442200687">
        <w:r w:rsidRPr="3B7D5C88" w:rsidR="627B505A">
          <w:rPr>
            <w:noProof w:val="0"/>
            <w:lang w:val="pt-BR"/>
            <w:rPrChange w:author="RAYLAN BRUNO SANTANA CARVALHO" w:date="2025-05-27T13:25:17.69Z" w:id="826858705">
              <w:rPr>
                <w:rFonts w:ascii="Arial" w:hAnsi="Arial" w:eastAsia="Arial" w:cs="Arial"/>
                <w:noProof w:val="0"/>
                <w:lang w:val="pt-BR"/>
              </w:rPr>
            </w:rPrChange>
          </w:rPr>
          <w:t xml:space="preserve">Em um mundo pós-pandemia, com o aumento da digitalização e a mudança no comportamento do consumidor, a </w:t>
        </w:r>
        <w:r w:rsidRPr="3B7D5C88" w:rsidR="627B505A">
          <w:rPr>
            <w:noProof w:val="0"/>
            <w:lang w:val="pt-BR"/>
            <w:rPrChange w:author="KAUAN GUILHERME ALVES PINHEIRO SANTOS" w:date="2025-05-27T10:47:53.371Z" w:id="739215662">
              <w:rPr>
                <w:rFonts w:ascii="Arial" w:hAnsi="Arial" w:eastAsia="Arial" w:cs="Arial"/>
                <w:noProof w:val="0"/>
                <w:lang w:val="pt-BR"/>
              </w:rPr>
            </w:rPrChange>
          </w:rPr>
          <w:t>SkyLink</w:t>
        </w:r>
        <w:r w:rsidRPr="3B7D5C88" w:rsidR="627B505A">
          <w:rPr>
            <w:noProof w:val="0"/>
            <w:lang w:val="pt-BR"/>
            <w:rPrChange w:author="KAUAN GUILHERME ALVES PINHEIRO SANTOS" w:date="2025-05-27T10:47:53.372Z" w:id="447705593">
              <w:rPr>
                <w:rFonts w:ascii="Arial" w:hAnsi="Arial" w:eastAsia="Arial" w:cs="Arial"/>
                <w:noProof w:val="0"/>
                <w:lang w:val="pt-BR"/>
              </w:rPr>
            </w:rPrChange>
          </w:rPr>
          <w:t xml:space="preserve"> </w:t>
        </w:r>
        <w:r w:rsidRPr="3B7D5C88" w:rsidR="627B505A">
          <w:rPr>
            <w:noProof w:val="0"/>
            <w:lang w:val="pt-BR"/>
            <w:rPrChange w:author="KAUAN GUILHERME ALVES PINHEIRO SANTOS" w:date="2025-05-27T10:47:53.373Z" w:id="41458705">
              <w:rPr>
                <w:rFonts w:ascii="Arial" w:hAnsi="Arial" w:eastAsia="Arial" w:cs="Arial"/>
                <w:noProof w:val="0"/>
                <w:lang w:val="pt-BR"/>
              </w:rPr>
            </w:rPrChange>
          </w:rPr>
          <w:t>Solutions</w:t>
        </w:r>
        <w:r w:rsidRPr="3B7D5C88" w:rsidR="627B505A">
          <w:rPr>
            <w:noProof w:val="0"/>
            <w:lang w:val="pt-BR"/>
            <w:rPrChange w:author="KAUAN GUILHERME ALVES PINHEIRO SANTOS" w:date="2025-05-27T10:47:53.373Z" w:id="494955519">
              <w:rPr>
                <w:rFonts w:ascii="Arial" w:hAnsi="Arial" w:eastAsia="Arial" w:cs="Arial"/>
                <w:noProof w:val="0"/>
                <w:lang w:val="pt-BR"/>
              </w:rPr>
            </w:rPrChange>
          </w:rPr>
          <w:t xml:space="preserve"> deseja criar uma plataforma inovadora de compra rápida de passagens aéreas, apoiada por inteligência artificial.</w:t>
        </w:r>
      </w:ins>
    </w:p>
    <w:p w:rsidR="5F85AB30" w:rsidP="3B7D5C88" w:rsidRDefault="5F85AB30" w14:paraId="52D6F7CF" w14:textId="53837D1A">
      <w:pPr>
        <w:pStyle w:val="Normal"/>
        <w:ind w:firstLine="708"/>
        <w:jc w:val="both"/>
        <w:rPr>
          <w:ins w:author="RAYLAN BRUNO SANTANA CARVALHO" w:date="2025-05-27T11:10:36.852Z" w16du:dateUtc="2025-05-27T11:10:36.852Z" w:id="547365316"/>
          <w:noProof w:val="0"/>
          <w:lang w:val="pt-BR"/>
        </w:rPr>
        <w:pPrChange w:author="RAYLAN BRUNO SANTANA CARVALHO" w:date="2025-05-27T13:26:36.192Z">
          <w:pPr>
            <w:pStyle w:val="Normal"/>
            <w:spacing w:after="0" w:afterAutospacing="off" w:line="360" w:lineRule="auto"/>
          </w:pPr>
        </w:pPrChange>
      </w:pPr>
      <w:ins w:author="RAYLAN BRUNO SANTANA CARVALHO" w:date="2025-05-26T23:44:17.348Z" w:id="2012112261">
        <w:r w:rsidRPr="3B7D5C88" w:rsidR="627B505A">
          <w:rPr>
            <w:noProof w:val="0"/>
            <w:lang w:val="pt-BR"/>
            <w:rPrChange w:author="RAYLAN BRUNO SANTANA CARVALHO" w:date="2025-05-27T13:25:17.7Z" w:id="620567668">
              <w:rPr>
                <w:rFonts w:ascii="Arial" w:hAnsi="Arial" w:eastAsia="Arial" w:cs="Arial"/>
                <w:noProof w:val="0"/>
                <w:lang w:val="pt-BR"/>
              </w:rPr>
            </w:rPrChange>
          </w:rPr>
          <w:t>A empresa está em processo de expansão e decidiu contratar uma equipe especializada para desenvolver esse sistema, que será o produto central da empresa nos próximos anos.</w:t>
        </w:r>
      </w:ins>
    </w:p>
    <w:p w:rsidR="5F85AB30" w:rsidP="3AACDA21" w:rsidRDefault="5F85AB30" w14:paraId="726319E6" w14:textId="16559177">
      <w:pPr>
        <w:pStyle w:val="Normal"/>
        <w:jc w:val="center"/>
        <w:rPr>
          <w:ins w:author="RAYLAN BRUNO SANTANA CARVALHO" w:date="2025-05-27T00:51:56.521Z" w16du:dateUtc="2025-05-27T00:51:56.521Z" w:id="643721822"/>
          <w:b w:val="1"/>
          <w:bCs w:val="1"/>
          <w:noProof w:val="0"/>
          <w:lang w:val="pt-BR"/>
          <w:rPrChange w:author="RAYLAN BRUNO SANTANA CARVALHO" w:date="2025-05-27T13:26:44.173Z" w:id="2067557446">
            <w:rPr>
              <w:ins w:author="RAYLAN BRUNO SANTANA CARVALHO" w:date="2025-05-27T00:51:56.521Z" w16du:dateUtc="2025-05-27T00:51:56.521Z" w:id="293924997"/>
              <w:noProof w:val="0"/>
              <w:lang w:val="pt-BR"/>
            </w:rPr>
          </w:rPrChange>
        </w:rPr>
        <w:pPrChange w:author="RAYLAN BRUNO SANTANA CARVALHO" w:date="2025-06-13T14:55:49.929Z">
          <w:pPr>
            <w:pStyle w:val="Normal"/>
            <w:spacing w:before="0" w:beforeAutospacing="off" w:after="0" w:afterAutospacing="off" w:line="360" w:lineRule="auto"/>
            <w:ind w:firstLine="708"/>
            <w:jc w:val="both"/>
          </w:pPr>
        </w:pPrChange>
      </w:pPr>
      <w:ins w:author="RAYLAN BRUNO SANTANA CARVALHO" w:date="2025-05-27T00:51:51.809Z" w:id="1604735489">
        <w:r w:rsidRPr="3AACDA21" w:rsidR="6012D7C8">
          <w:rPr>
            <w:b w:val="1"/>
            <w:bCs w:val="1"/>
            <w:noProof w:val="0"/>
            <w:lang w:val="pt-BR"/>
            <w:rPrChange w:author="RAYLAN BRUNO SANTANA CARVALHO" w:date="2025-05-27T13:26:44.172Z" w:id="1121065266">
              <w:rPr>
                <w:rFonts w:ascii="Arial" w:hAnsi="Arial" w:eastAsia="Arial" w:cs="Arial"/>
                <w:b w:val="1"/>
                <w:bCs w:val="1"/>
                <w:noProof w:val="0"/>
                <w:lang w:val="pt-BR"/>
              </w:rPr>
            </w:rPrChange>
          </w:rPr>
          <w:t>PERGUNTAS DA ENTREVISTA</w:t>
        </w:r>
      </w:ins>
    </w:p>
    <w:p w:rsidR="5F85AB30" w:rsidP="3B7D5C88" w:rsidRDefault="5F85AB30" w14:paraId="5298ABD7" w14:textId="2753AE73">
      <w:pPr>
        <w:pStyle w:val="Normal"/>
        <w:rPr>
          <w:ins w:author="KAUAN GUILHERME ALVES PINHEIRO SANTOS" w:date="2025-05-23T02:19:45.697Z" w16du:dateUtc="2025-05-23T02:19:45.697Z" w:id="1670032247"/>
          <w:noProof w:val="0"/>
          <w:lang w:val="pt-BR"/>
          <w:rPrChange w:author="RAYLAN BRUNO SANTANA CARVALHO" w:date="2025-05-27T13:25:17.753Z" w:id="723558954">
            <w:rPr>
              <w:ins w:author="KAUAN GUILHERME ALVES PINHEIRO SANTOS" w:date="2025-05-23T02:19:45.697Z" w16du:dateUtc="2025-05-23T02:19:45.697Z" w:id="1746928743"/>
              <w:rFonts w:ascii="Aptos" w:hAnsi="Aptos" w:eastAsia="Aptos" w:cs="Aptos"/>
              <w:noProof w:val="0"/>
              <w:sz w:val="24"/>
              <w:szCs w:val="24"/>
              <w:lang w:val="pt-BR"/>
            </w:rPr>
          </w:rPrChange>
        </w:rPr>
        <w:pPrChange w:author="RAYLAN BRUNO SANTANA CARVALHO" w:date="2025-05-27T13:25:18.325Z">
          <w:pPr>
            <w:pStyle w:val="Normal"/>
            <w:spacing w:before="0" w:beforeAutospacing="off" w:after="0" w:afterAutospacing="off" w:line="360" w:lineRule="auto"/>
            <w:jc w:val="left"/>
          </w:pPr>
        </w:pPrChange>
      </w:pPr>
      <w:ins w:author="RAYLAN BRUNO SANTANA CARVALHO" w:date="2025-05-27T00:51:51.809Z" w:id="1616826160">
        <w:r w:rsidRPr="3B7D5C88" w:rsidR="6012D7C8">
          <w:rPr>
            <w:noProof w:val="0"/>
            <w:lang w:val="pt-BR"/>
            <w:rPrChange w:author="RAYLAN BRUNO SANTANA CARVALHO" w:date="2025-05-27T13:25:17.752Z" w:id="197061043">
              <w:rPr>
                <w:rFonts w:ascii="Arial" w:hAnsi="Arial" w:eastAsia="Arial" w:cs="Arial"/>
                <w:b w:val="1"/>
                <w:bCs w:val="1"/>
                <w:noProof w:val="0"/>
                <w:lang w:val="pt-BR"/>
              </w:rPr>
            </w:rPrChange>
          </w:rPr>
          <w:t>INTENÇÃO GERAL DO SISTEMA</w:t>
        </w:r>
      </w:ins>
    </w:p>
    <w:p w:rsidR="2640261B" w:rsidP="3B7D5C88" w:rsidRDefault="2640261B" w14:paraId="2EECCA08" w14:textId="6781F5F1">
      <w:pPr>
        <w:pStyle w:val="ListParagraph"/>
        <w:numPr>
          <w:ilvl w:val="0"/>
          <w:numId w:val="95"/>
        </w:numPr>
        <w:rPr>
          <w:ins w:author="RAYLAN BRUNO SANTANA CARVALHO" w:date="2025-05-23T18:25:50.661Z" w16du:dateUtc="2025-05-23T18:25:50.661Z" w:id="1136193744"/>
          <w:noProof w:val="0"/>
          <w:sz w:val="24"/>
          <w:szCs w:val="24"/>
          <w:lang w:val="pt-BR"/>
          <w:rPrChange w:author="RAYLAN BRUNO SANTANA CARVALHO" w:date="2025-05-27T13:25:17.76Z" w:id="199612604">
            <w:rPr>
              <w:ins w:author="RAYLAN BRUNO SANTANA CARVALHO" w:date="2025-05-23T18:25:50.661Z" w16du:dateUtc="2025-05-23T18:25:50.661Z" w:id="1342159520"/>
              <w:rFonts w:ascii="Arial" w:hAnsi="Arial" w:eastAsia="Arial" w:cs="Arial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  <w:pPrChange w:author="RAYLAN BRUNO SANTANA CARVALHO" w:date="2025-05-27T13:27:04.477Z">
          <w:pPr>
            <w:spacing w:beforeAutospacing="off" w:afterAutospacing="off"/>
            <w:ind w:left="708"/>
            <w:jc w:val="left"/>
          </w:pPr>
        </w:pPrChange>
      </w:pPr>
      <w:ins w:author="KAUAN GUILHERME ALVES PINHEIRO SANTOS" w:date="2025-05-23T00:29:53.415Z" w:id="1569105503">
        <w:r w:rsidRPr="3B7D5C88" w:rsidR="2640261B">
          <w:rPr>
            <w:noProof w:val="0"/>
            <w:lang w:val="pt-BR"/>
            <w:rPrChange w:author="RAYLAN BRUNO SANTANA CARVALHO" w:date="2025-05-27T13:25:17.759Z" w:id="63096692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Qual é o objetivo principal do sistema?</w:t>
        </w:r>
      </w:ins>
    </w:p>
    <w:p w:rsidR="4A466D3D" w:rsidP="3B7D5C88" w:rsidRDefault="4A466D3D" w14:paraId="6D1B831B" w14:textId="04F71348">
      <w:pPr>
        <w:pStyle w:val="Normal"/>
        <w:rPr>
          <w:ins w:author="RAYLAN BRUNO SANTANA CARVALHO" w:date="2025-05-27T13:27:09.044Z" w16du:dateUtc="2025-05-27T13:27:09.044Z" w:id="483984814"/>
          <w:noProof w:val="0"/>
          <w:lang w:val="pt-BR"/>
        </w:rPr>
      </w:pPr>
      <w:ins w:author="RAYLAN BRUNO SANTANA CARVALHO" w:date="2025-05-23T01:37:47.667Z" w:id="778691081">
        <w:r w:rsidRPr="3B7D5C88" w:rsidR="071E8F5B">
          <w:rPr>
            <w:noProof w:val="0"/>
            <w:lang w:val="pt-BR"/>
          </w:rPr>
          <w:t xml:space="preserve">Cliente: </w:t>
        </w:r>
        <w:r w:rsidRPr="3B7D5C88" w:rsidR="071E8F5B">
          <w:rPr>
            <w:noProof w:val="0"/>
            <w:lang w:val="pt-BR"/>
            <w:rPrChange w:author="RAYLAN BRUNO SANTANA CARVALHO" w:date="2025-05-23T17:23:26.45Z" w:id="1196356923">
              <w:rPr>
                <w:noProof w:val="0"/>
                <w:lang w:val="pt-BR"/>
              </w:rPr>
            </w:rPrChange>
          </w:rPr>
          <w:t xml:space="preserve">Criar uma plataforma intuitiva e inteligente para </w:t>
        </w:r>
        <w:r w:rsidRPr="3B7D5C88" w:rsidR="071E8F5B">
          <w:rPr>
            <w:noProof w:val="0"/>
            <w:lang w:val="pt-BR"/>
            <w:rPrChange w:author="RAYLAN BRUNO SANTANA CARVALHO" w:date="2025-05-23T17:23:26.455Z" w:id="839727406">
              <w:rPr>
                <w:b w:val="1"/>
                <w:bCs w:val="1"/>
                <w:noProof w:val="0"/>
                <w:lang w:val="pt-BR"/>
              </w:rPr>
            </w:rPrChange>
          </w:rPr>
          <w:t>compra rápida de passagens aéreas</w:t>
        </w:r>
        <w:r w:rsidRPr="3B7D5C88" w:rsidR="071E8F5B">
          <w:rPr>
            <w:noProof w:val="0"/>
            <w:lang w:val="pt-BR"/>
            <w:rPrChange w:author="RAYLAN BRUNO SANTANA CARVALHO" w:date="2025-05-23T17:23:26.456Z" w:id="669666849">
              <w:rPr>
                <w:noProof w:val="0"/>
                <w:lang w:val="pt-BR"/>
              </w:rPr>
            </w:rPrChange>
          </w:rPr>
          <w:t xml:space="preserve">, integrando recursos de </w:t>
        </w:r>
        <w:r w:rsidRPr="3B7D5C88" w:rsidR="071E8F5B">
          <w:rPr>
            <w:noProof w:val="0"/>
            <w:lang w:val="pt-BR"/>
            <w:rPrChange w:author="RAYLAN BRUNO SANTANA CARVALHO" w:date="2025-05-23T17:23:26.457Z" w:id="876001426">
              <w:rPr>
                <w:b w:val="1"/>
                <w:bCs w:val="1"/>
                <w:noProof w:val="0"/>
                <w:lang w:val="pt-BR"/>
              </w:rPr>
            </w:rPrChange>
          </w:rPr>
          <w:t>IA</w:t>
        </w:r>
        <w:r w:rsidRPr="3B7D5C88" w:rsidR="071E8F5B">
          <w:rPr>
            <w:noProof w:val="0"/>
            <w:lang w:val="pt-BR"/>
            <w:rPrChange w:author="RAYLAN BRUNO SANTANA CARVALHO" w:date="2025-05-23T17:23:26.458Z" w:id="493244331">
              <w:rPr>
                <w:noProof w:val="0"/>
                <w:lang w:val="pt-BR"/>
              </w:rPr>
            </w:rPrChange>
          </w:rPr>
          <w:t xml:space="preserve"> para auxiliar o usuário na tomada de decisão, otimizando tempo e custo.</w:t>
        </w:r>
      </w:ins>
    </w:p>
    <w:p w:rsidR="4A466D3D" w:rsidP="3B7D5C88" w:rsidRDefault="4A466D3D" w14:paraId="1112DF50" w14:textId="49EDC052">
      <w:pPr>
        <w:pStyle w:val="ListParagraph"/>
        <w:numPr>
          <w:ilvl w:val="0"/>
          <w:numId w:val="95"/>
        </w:numPr>
        <w:rPr>
          <w:ins w:author="RAYLAN BRUNO SANTANA CARVALHO" w:date="2025-05-26T20:19:08.712Z" w16du:dateUtc="2025-05-26T20:19:08.712Z" w:id="1285965189"/>
          <w:noProof w:val="0"/>
          <w:sz w:val="24"/>
          <w:szCs w:val="24"/>
          <w:lang w:val="pt-BR"/>
          <w:rPrChange w:author="RAYLAN BRUNO SANTANA CARVALHO" w:date="2025-05-27T13:25:17.778Z" w:id="1036305479">
            <w:rPr>
              <w:ins w:author="RAYLAN BRUNO SANTANA CARVALHO" w:date="2025-05-26T20:19:08.712Z" w16du:dateUtc="2025-05-26T20:19:08.712Z" w:id="1279961897"/>
              <w:b w:val="0"/>
              <w:bCs w:val="0"/>
              <w:noProof w:val="0"/>
              <w:sz w:val="24"/>
              <w:szCs w:val="24"/>
              <w:lang w:val="pt-BR"/>
            </w:rPr>
          </w:rPrChange>
        </w:rPr>
      </w:pPr>
      <w:ins w:author="KAUAN GUILHERME ALVES PINHEIRO SANTOS" w:date="2025-05-23T00:31:03.13Z" w:id="1506204172">
        <w:r w:rsidRPr="3B7D5C88" w:rsidR="4A466D3D">
          <w:rPr>
            <w:noProof w:val="0"/>
            <w:lang w:val="pt-BR"/>
          </w:rPr>
          <w:t>Quem são os usuários finais</w:t>
        </w:r>
        <w:r w:rsidRPr="3B7D5C88" w:rsidR="4A466D3D">
          <w:rPr>
            <w:noProof w:val="0"/>
            <w:lang w:val="pt-BR"/>
          </w:rPr>
          <w:t>?</w:t>
        </w:r>
      </w:ins>
    </w:p>
    <w:p w:rsidR="32F2631E" w:rsidP="3B7D5C88" w:rsidRDefault="32F2631E" w14:paraId="75A2A600" w14:textId="0D95D340">
      <w:pPr>
        <w:pStyle w:val="Normal"/>
        <w:rPr>
          <w:ins w:author="RAYLAN BRUNO SANTANA CARVALHO" w:date="2025-05-27T13:27:16.036Z" w16du:dateUtc="2025-05-27T13:27:16.036Z" w:id="1123669197"/>
          <w:noProof w:val="0"/>
          <w:lang w:val="pt-BR"/>
        </w:rPr>
        <w:pPrChange w:author="RAYLAN BRUNO SANTANA CARVALHO" w:date="2025-05-27T13:25:18.327Z">
          <w:pPr>
            <w:pStyle w:val="Normal"/>
            <w:spacing w:before="0" w:beforeAutospacing="off"/>
            <w:ind w:left="720"/>
          </w:pPr>
        </w:pPrChange>
      </w:pPr>
      <w:ins w:author="RAYLAN BRUNO SANTANA CARVALHO" w:date="2025-05-23T18:25:58.667Z" w:id="823101185">
        <w:r w:rsidRPr="3B7D5C88" w:rsidR="14B9CEEC">
          <w:rPr>
            <w:noProof w:val="0"/>
            <w:lang w:val="pt-BR"/>
            <w:rPrChange w:author="RAYLAN BRUNO SANTANA CARVALHO" w:date="2025-05-27T13:25:17.782Z" w:id="1225232365">
              <w:rPr>
                <w:b w:val="1"/>
                <w:bCs w:val="1"/>
                <w:noProof w:val="0"/>
                <w:lang w:val="pt-BR"/>
              </w:rPr>
            </w:rPrChange>
          </w:rPr>
          <w:t>Cliente: Viajantes frequentes (turismo ou negócios), usuários comuns buscando praticidade, pessoas sem familiaridade com tecnologia, que precisam de uma experiência simplificada.</w:t>
        </w:r>
      </w:ins>
    </w:p>
    <w:p w:rsidR="32F2631E" w:rsidP="3B7D5C88" w:rsidRDefault="32F2631E" w14:paraId="64064944" w14:textId="1984B0D9">
      <w:pPr>
        <w:pStyle w:val="ListParagraph"/>
        <w:numPr>
          <w:ilvl w:val="0"/>
          <w:numId w:val="95"/>
        </w:numPr>
        <w:rPr>
          <w:ins w:author="RAYLAN BRUNO SANTANA CARVALHO" w:date="2025-05-26T20:19:12.781Z" w16du:dateUtc="2025-05-26T20:19:12.781Z" w:id="2052687003"/>
          <w:noProof w:val="0"/>
          <w:sz w:val="24"/>
          <w:szCs w:val="24"/>
          <w:lang w:val="pt-BR"/>
          <w:rPrChange w:author="RAYLAN BRUNO SANTANA CARVALHO" w:date="2025-05-27T13:25:17.788Z" w:id="1595000514">
            <w:rPr>
              <w:ins w:author="RAYLAN BRUNO SANTANA CARVALHO" w:date="2025-05-26T20:19:12.781Z" w16du:dateUtc="2025-05-26T20:19:12.781Z" w:id="1935078318"/>
              <w:noProof w:val="0"/>
              <w:sz w:val="24"/>
              <w:szCs w:val="24"/>
              <w:lang w:val="pt-BR"/>
            </w:rPr>
          </w:rPrChange>
        </w:rPr>
      </w:pPr>
      <w:ins w:author="RAYLAN BRUNO SANTANA CARVALHO" w:date="2025-05-23T00:04:58.853Z" w:id="1825202023">
        <w:r w:rsidRPr="3B7D5C88" w:rsidR="32F2631E">
          <w:rPr>
            <w:noProof w:val="0"/>
            <w:lang w:val="pt-BR"/>
            <w:rPrChange w:author="RAYLAN BRUNO SANTANA CARVALHO" w:date="2025-05-27T13:25:17.788Z" w:id="1572487314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Quais os maiores desafios enfrentados atualmente?</w:t>
        </w:r>
      </w:ins>
    </w:p>
    <w:p w:rsidR="78455EC0" w:rsidP="3B7D5C88" w:rsidRDefault="78455EC0" w14:paraId="795BE88B" w14:textId="7309C4F6">
      <w:pPr>
        <w:pStyle w:val="Normal"/>
        <w:rPr>
          <w:ins w:author="RAYLAN BRUNO SANTANA CARVALHO" w:date="2025-05-23T17:26:05.872Z" w16du:dateUtc="2025-05-23T17:26:05.872Z" w:id="1380783317"/>
          <w:noProof w:val="0"/>
          <w:lang w:val="pt-BR"/>
          <w:rPrChange w:author="RAYLAN BRUNO SANTANA CARVALHO" w:date="2025-05-27T13:25:17.801Z" w:id="1014473306">
            <w:rPr>
              <w:ins w:author="RAYLAN BRUNO SANTANA CARVALHO" w:date="2025-05-23T17:26:05.872Z" w16du:dateUtc="2025-05-23T17:26:05.872Z" w:id="115404322"/>
              <w:rFonts w:ascii="Arial" w:hAnsi="Arial" w:eastAsia="Arial" w:cs="Arial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  <w:pPrChange w:author="RAYLAN BRUNO SANTANA CARVALHO" w:date="2025-05-27T13:25:18.327Z">
          <w:pPr>
            <w:pStyle w:val="Normal"/>
            <w:spacing w:before="0" w:beforeAutospacing="off"/>
            <w:ind w:left="720"/>
          </w:pPr>
        </w:pPrChange>
      </w:pPr>
      <w:ins w:author="RAYLAN BRUNO SANTANA CARVALHO" w:date="2025-05-23T01:40:06.956Z" w:id="1937935009">
        <w:r w:rsidRPr="3B7D5C88" w:rsidR="78455EC0">
          <w:rPr>
            <w:noProof w:val="0"/>
            <w:lang w:val="pt-BR"/>
          </w:rPr>
          <w:t>Cliente</w:t>
        </w:r>
        <w:r w:rsidRPr="3B7D5C88" w:rsidR="78455EC0">
          <w:rPr>
            <w:noProof w:val="0"/>
            <w:lang w:val="pt-BR"/>
          </w:rPr>
          <w:t xml:space="preserve">: </w:t>
        </w:r>
      </w:ins>
      <w:ins w:author="RAYLAN BRUNO SANTANA CARVALHO" w:date="2025-05-23T01:39:11.247Z" w:id="1503288058">
        <w:r w:rsidRPr="3B7D5C88" w:rsidR="78455EC0">
          <w:rPr>
            <w:noProof w:val="0"/>
            <w:lang w:val="pt-BR"/>
            <w:rPrChange w:author="RAYLAN BRUNO SANTANA CARVALHO" w:date="2025-05-23T17:23:26.464Z" w:id="420979803">
              <w:rPr>
                <w:noProof w:val="0"/>
                <w:lang w:val="pt-BR"/>
              </w:rPr>
            </w:rPrChange>
          </w:rPr>
          <w:t xml:space="preserve">Complexidade dos sites de compra de passagens; Dificuldade em encontrar o </w:t>
        </w:r>
        <w:r w:rsidRPr="3B7D5C88" w:rsidR="78455EC0">
          <w:rPr>
            <w:noProof w:val="0"/>
            <w:lang w:val="pt-BR"/>
            <w:rPrChange w:author="RAYLAN BRUNO SANTANA CARVALHO" w:date="2025-05-23T17:23:26.466Z" w:id="817527194">
              <w:rPr>
                <w:b w:val="1"/>
                <w:bCs w:val="1"/>
                <w:noProof w:val="0"/>
                <w:lang w:val="pt-BR"/>
              </w:rPr>
            </w:rPrChange>
          </w:rPr>
          <w:t xml:space="preserve">melhor preço no momento ideal; </w:t>
        </w:r>
        <w:r w:rsidRPr="3B7D5C88" w:rsidR="78455EC0">
          <w:rPr>
            <w:noProof w:val="0"/>
            <w:lang w:val="pt-BR"/>
            <w:rPrChange w:author="RAYLAN BRUNO SANTANA CARVALHO" w:date="2025-05-23T17:23:26.467Z" w:id="1104488697">
              <w:rPr>
                <w:noProof w:val="0"/>
                <w:lang w:val="pt-BR"/>
              </w:rPr>
            </w:rPrChange>
          </w:rPr>
          <w:t>Falta de personalização e sugestões úteis; Processo demorado e pouco intuitivo.</w:t>
        </w:r>
      </w:ins>
      <w:del w:author="RAYLAN BRUNO SANTANA CARVALHO" w:date="2025-05-23T17:25:32.152Z" w:id="924620457">
        <w:r w:rsidRPr="3B7D5C88" w:rsidDel="78455EC0">
          <w:rPr>
            <w:noProof w:val="0"/>
            <w:lang w:val="pt-BR"/>
            <w:rPrChange w:author="RAYLAN BRUNO SANTANA CARVALHO" w:date="2025-05-23T17:23:42.896Z" w:id="122583499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delText xml:space="preserve"> </w:delText>
        </w:r>
      </w:del>
    </w:p>
    <w:p w:rsidR="16CB2610" w:rsidP="3B7D5C88" w:rsidRDefault="16CB2610" w14:paraId="0C56850E" w14:textId="0640522C">
      <w:pPr>
        <w:pStyle w:val="Normal"/>
        <w:rPr>
          <w:ins w:author="RAYLAN BRUNO SANTANA CARVALHO" w:date="2025-05-26T15:26:48.334Z" w16du:dateUtc="2025-05-26T15:26:48.334Z" w:id="1266404056"/>
          <w:noProof w:val="0"/>
          <w:lang w:val="pt-BR"/>
          <w:rPrChange w:author="RAYLAN BRUNO SANTANA CARVALHO" w:date="2025-05-27T13:25:17.806Z" w:id="13606736">
            <w:rPr>
              <w:ins w:author="RAYLAN BRUNO SANTANA CARVALHO" w:date="2025-05-26T15:26:48.334Z" w16du:dateUtc="2025-05-26T15:26:48.334Z" w:id="203635905"/>
              <w:rFonts w:ascii="Arial" w:hAnsi="Arial" w:eastAsia="Arial" w:cs="Arial"/>
              <w:b w:val="1"/>
              <w:bCs w:val="1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  <w:pPrChange w:author="RAYLAN BRUNO SANTANA CARVALHO" w:date="2025-05-27T13:25:18.328Z">
          <w:pPr>
            <w:spacing w:beforeAutospacing="off" w:afterAutospacing="off"/>
            <w:ind w:left="708"/>
            <w:jc w:val="left"/>
          </w:pPr>
        </w:pPrChange>
      </w:pPr>
      <w:ins w:author="KAUAN GUILHERME ALVES PINHEIRO SANTOS" w:date="2025-05-23T00:39:29.27Z" w:id="663895183">
        <w:r w:rsidRPr="3B7D5C88" w:rsidR="16CB2610">
          <w:rPr>
            <w:noProof w:val="0"/>
            <w:lang w:val="pt-BR"/>
            <w:rPrChange w:author="RAYLAN BRUNO SANTANA CARVALHO" w:date="2025-05-27T13:25:17.806Z" w:id="61274909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FUNCIONALIDADES ESPERADAS</w:t>
        </w:r>
      </w:ins>
    </w:p>
    <w:p w:rsidR="16CB2610" w:rsidP="3B7D5C88" w:rsidRDefault="16CB2610" w14:paraId="7C5FCC7F" w14:textId="4087EB42">
      <w:pPr>
        <w:pStyle w:val="ListParagraph"/>
        <w:numPr>
          <w:ilvl w:val="0"/>
          <w:numId w:val="95"/>
        </w:numPr>
        <w:rPr>
          <w:ins w:author="RAYLAN BRUNO SANTANA CARVALHO" w:date="2025-05-23T18:18:39.987Z" w16du:dateUtc="2025-05-23T18:18:39.987Z" w:id="918896899"/>
          <w:noProof w:val="0"/>
          <w:sz w:val="24"/>
          <w:szCs w:val="24"/>
          <w:lang w:val="pt-BR"/>
          <w:rPrChange w:author="RAYLAN BRUNO SANTANA CARVALHO" w:date="2025-05-27T13:25:17.815Z" w:id="691626865">
            <w:rPr>
              <w:ins w:author="RAYLAN BRUNO SANTANA CARVALHO" w:date="2025-05-23T18:18:39.987Z" w16du:dateUtc="2025-05-23T18:18:39.987Z" w:id="872042783"/>
              <w:rFonts w:ascii="Arial" w:hAnsi="Arial" w:eastAsia="Arial" w:cs="Arial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  <w:pPrChange w:author="RAYLAN BRUNO SANTANA CARVALHO" w:date="2025-05-27T13:27:25.719Z">
          <w:pPr>
            <w:pStyle w:val="ListParagraph"/>
            <w:spacing w:before="240" w:beforeAutospacing="off" w:after="240" w:afterAutospacing="off"/>
            <w:ind w:left="708"/>
            <w:jc w:val="left"/>
          </w:pPr>
        </w:pPrChange>
      </w:pPr>
      <w:ins w:author="KAUAN GUILHERME ALVES PINHEIRO SANTOS" w:date="2025-05-23T00:36:06.208Z" w:id="482314418">
        <w:r w:rsidRPr="3B7D5C88" w:rsidR="16CB2610">
          <w:rPr>
            <w:noProof w:val="0"/>
            <w:lang w:val="pt-BR"/>
          </w:rPr>
          <w:t>Quais funcionalidades o sistema precisa oferecer?</w:t>
        </w:r>
      </w:ins>
    </w:p>
    <w:p w:rsidR="4860C0F7" w:rsidP="3B7D5C88" w:rsidRDefault="4860C0F7" w14:paraId="2CB15509" w14:textId="5003938E">
      <w:pPr>
        <w:pStyle w:val="Normal"/>
        <w:rPr>
          <w:ins w:author="RAYLAN BRUNO SANTANA CARVALHO" w:date="2025-05-27T13:27:38.326Z" w16du:dateUtc="2025-05-27T13:27:38.326Z" w:id="1056065613"/>
          <w:noProof w:val="0"/>
          <w:lang w:val="pt-BR"/>
        </w:rPr>
        <w:pPrChange w:author="RAYLAN BRUNO SANTANA CARVALHO" w:date="2025-05-27T13:25:18.328Z">
          <w:pPr>
            <w:spacing w:beforeAutospacing="off" w:afterAutospacing="off"/>
            <w:ind w:left="720"/>
            <w:jc w:val="left"/>
          </w:pPr>
        </w:pPrChange>
      </w:pPr>
      <w:ins w:author="RAYLAN BRUNO SANTANA CARVALHO" w:date="2025-05-23T18:18:43.845Z" w:id="352708024">
        <w:r w:rsidRPr="3B7D5C88" w:rsidR="5A7BE7C6">
          <w:rPr>
            <w:noProof w:val="0"/>
            <w:lang w:val="pt-BR"/>
            <w:rPrChange w:author="RAYLAN BRUNO SANTANA CARVALHO" w:date="2025-05-27T13:25:17.822Z" w:id="618054066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Cliente:</w:t>
        </w:r>
      </w:ins>
    </w:p>
    <w:p w:rsidR="4860C0F7" w:rsidP="3B7D5C88" w:rsidRDefault="4860C0F7" w14:paraId="37640056" w14:textId="7B27921D">
      <w:pPr>
        <w:pStyle w:val="Normal"/>
        <w:rPr>
          <w:ins w:author="RAYLAN BRUNO SANTANA CARVALHO" w:date="2025-05-27T13:27:40.802Z" w16du:dateUtc="2025-05-27T13:27:40.802Z" w:id="388408787"/>
          <w:noProof w:val="0"/>
          <w:lang w:val="pt-BR"/>
        </w:rPr>
      </w:pPr>
      <w:ins w:author="RAYLAN BRUNO SANTANA CARVALHO" w:date="2025-05-23T01:43:05.889Z" w:id="1914165038">
        <w:r w:rsidRPr="3B7D5C88" w:rsidR="4860C0F7">
          <w:rPr>
            <w:noProof w:val="0"/>
            <w:lang w:val="pt-BR"/>
            <w:rPrChange w:author="RAYLAN BRUNO SANTANA CARVALHO" w:date="2025-05-27T13:25:17.83Z" w:id="136381656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Pesquisa de voos (origem, destino, datas, filtros)</w:t>
        </w:r>
      </w:ins>
      <w:ins w:author="RAYLAN BRUNO SANTANA CARVALHO" w:date="2025-05-23T18:20:23.214Z" w:id="2015268003">
        <w:r w:rsidRPr="3B7D5C88" w:rsidR="150CDA71">
          <w:rPr>
            <w:noProof w:val="0"/>
            <w:lang w:val="pt-BR"/>
            <w:rPrChange w:author="RAYLAN BRUNO SANTANA CARVALHO" w:date="2025-05-23T18:21:43.201Z" w:id="1253848933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;</w:t>
        </w:r>
      </w:ins>
    </w:p>
    <w:p w:rsidR="4860C0F7" w:rsidP="3B7D5C88" w:rsidRDefault="4860C0F7" w14:paraId="41B55AB4" w14:textId="7F845CC8">
      <w:pPr>
        <w:pStyle w:val="Normal"/>
        <w:rPr>
          <w:ins w:author="RAYLAN BRUNO SANTANA CARVALHO" w:date="2025-05-27T13:27:43.186Z" w16du:dateUtc="2025-05-27T13:27:43.186Z" w:id="1928541245"/>
          <w:noProof w:val="0"/>
          <w:lang w:val="pt-BR"/>
        </w:rPr>
      </w:pPr>
      <w:ins w:author="RAYLAN BRUNO SANTANA CARVALHO" w:date="2025-05-23T01:43:05.89Z" w:id="147948658">
        <w:r w:rsidRPr="3B7D5C88" w:rsidR="4860C0F7">
          <w:rPr>
            <w:noProof w:val="0"/>
            <w:lang w:val="pt-BR"/>
            <w:rPrChange w:author="RAYLAN BRUNO SANTANA CARVALHO" w:date="2025-05-27T13:25:17.839Z" w:id="420016980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Recomendação personalizada de voos e destinos</w:t>
        </w:r>
      </w:ins>
      <w:ins w:author="RAYLAN BRUNO SANTANA CARVALHO" w:date="2025-05-23T18:20:15.027Z" w:id="1649924593">
        <w:r w:rsidRPr="3B7D5C88" w:rsidR="43280BB7">
          <w:rPr>
            <w:noProof w:val="0"/>
            <w:lang w:val="pt-BR"/>
            <w:rPrChange w:author="RAYLAN BRUNO SANTANA CARVALHO" w:date="2025-05-23T18:21:43.209Z" w:id="1949204336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;</w:t>
        </w:r>
      </w:ins>
    </w:p>
    <w:p w:rsidR="4860C0F7" w:rsidP="3B7D5C88" w:rsidRDefault="4860C0F7" w14:paraId="1A3A801F" w14:textId="69EE8FAC">
      <w:pPr>
        <w:pStyle w:val="Normal"/>
        <w:rPr>
          <w:ins w:author="RAYLAN BRUNO SANTANA CARVALHO" w:date="2025-05-27T13:27:46.04Z" w16du:dateUtc="2025-05-27T13:27:46.04Z" w:id="612769731"/>
          <w:noProof w:val="0"/>
          <w:lang w:val="pt-BR"/>
        </w:rPr>
      </w:pPr>
      <w:ins w:author="RAYLAN BRUNO SANTANA CARVALHO" w:date="2025-05-23T01:43:05.89Z" w:id="397704335">
        <w:r w:rsidRPr="3B7D5C88" w:rsidR="4860C0F7">
          <w:rPr>
            <w:noProof w:val="0"/>
            <w:lang w:val="pt-BR"/>
            <w:rPrChange w:author="RAYLAN BRUNO SANTANA CARVALHO" w:date="2025-05-27T13:25:17.847Z" w:id="122813810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Compra rápida com preenchimento inteligente</w:t>
        </w:r>
      </w:ins>
      <w:ins w:author="RAYLAN BRUNO SANTANA CARVALHO" w:date="2025-05-23T18:20:06.214Z" w:id="1767884001">
        <w:r w:rsidRPr="3B7D5C88" w:rsidR="06633DEC">
          <w:rPr>
            <w:noProof w:val="0"/>
            <w:lang w:val="pt-BR"/>
            <w:rPrChange w:author="RAYLAN BRUNO SANTANA CARVALHO" w:date="2025-05-23T18:21:43.214Z" w:id="1356746112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;</w:t>
        </w:r>
      </w:ins>
    </w:p>
    <w:p w:rsidR="4860C0F7" w:rsidP="3B7D5C88" w:rsidRDefault="4860C0F7" w14:paraId="667B4B6D" w14:textId="6E484C12">
      <w:pPr>
        <w:pStyle w:val="Normal"/>
        <w:rPr>
          <w:ins w:author="RAYLAN BRUNO SANTANA CARVALHO" w:date="2025-05-27T13:27:48.371Z" w16du:dateUtc="2025-05-27T13:27:48.371Z" w:id="1056903226"/>
          <w:noProof w:val="0"/>
          <w:lang w:val="pt-BR"/>
        </w:rPr>
      </w:pPr>
      <w:ins w:author="RAYLAN BRUNO SANTANA CARVALHO" w:date="2025-05-23T01:43:05.891Z" w:id="1868637592">
        <w:r w:rsidRPr="3B7D5C88" w:rsidR="4860C0F7">
          <w:rPr>
            <w:noProof w:val="0"/>
            <w:lang w:val="pt-BR"/>
            <w:rPrChange w:author="RAYLAN BRUNO SANTANA CARVALHO" w:date="2025-05-27T13:25:17.855Z" w:id="135357778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Área do usuário (histórico, alertas de preço, favoritos)</w:t>
        </w:r>
      </w:ins>
      <w:ins w:author="RAYLAN BRUNO SANTANA CARVALHO" w:date="2025-05-23T18:19:58.879Z" w:id="380003131">
        <w:r w:rsidRPr="3B7D5C88" w:rsidR="3F934A7D">
          <w:rPr>
            <w:noProof w:val="0"/>
            <w:lang w:val="pt-BR"/>
            <w:rPrChange w:author="RAYLAN BRUNO SANTANA CARVALHO" w:date="2025-05-23T18:21:43.221Z" w:id="182539114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;</w:t>
        </w:r>
      </w:ins>
    </w:p>
    <w:p w:rsidR="4860C0F7" w:rsidP="3B7D5C88" w:rsidRDefault="4860C0F7" w14:paraId="45CF292B" w14:textId="22939220">
      <w:pPr>
        <w:pStyle w:val="Normal"/>
        <w:rPr>
          <w:ins w:author="RAYLAN BRUNO SANTANA CARVALHO" w:date="2025-05-27T13:27:56.08Z" w16du:dateUtc="2025-05-27T13:27:56.08Z" w:id="389289744"/>
          <w:noProof w:val="0"/>
          <w:lang w:val="pt-BR"/>
        </w:rPr>
      </w:pPr>
      <w:ins w:author="RAYLAN BRUNO SANTANA CARVALHO" w:date="2025-05-23T01:43:05.891Z" w:id="1044073737">
        <w:r w:rsidRPr="3B7D5C88" w:rsidR="4860C0F7">
          <w:rPr>
            <w:noProof w:val="0"/>
            <w:lang w:val="pt-BR"/>
            <w:rPrChange w:author="RAYLAN BRUNO SANTANA CARVALHO" w:date="2025-05-27T13:25:17.865Z" w:id="2090988938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Chat inteligente para dúvidas e sugestões</w:t>
        </w:r>
      </w:ins>
      <w:ins w:author="RAYLAN BRUNO SANTANA CARVALHO" w:date="2025-05-23T18:19:45.97Z" w:id="1668279926">
        <w:r w:rsidRPr="3B7D5C88" w:rsidR="54833004">
          <w:rPr>
            <w:noProof w:val="0"/>
            <w:lang w:val="pt-BR"/>
            <w:rPrChange w:author="RAYLAN BRUNO SANTANA CARVALHO" w:date="2025-05-23T18:21:43.225Z" w:id="1605655887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;</w:t>
        </w:r>
      </w:ins>
    </w:p>
    <w:p w:rsidR="4860C0F7" w:rsidP="3B7D5C88" w:rsidRDefault="4860C0F7" w14:paraId="2E818D92" w14:textId="0961D7C6">
      <w:pPr>
        <w:pStyle w:val="Normal"/>
        <w:rPr>
          <w:ins w:author="RAYLAN BRUNO SANTANA CARVALHO" w:date="2025-05-27T13:28:38.805Z" w16du:dateUtc="2025-05-27T13:28:38.805Z" w:id="214549515"/>
          <w:noProof w:val="0"/>
          <w:lang w:val="pt-BR"/>
        </w:rPr>
      </w:pPr>
      <w:ins w:author="RAYLAN BRUNO SANTANA CARVALHO" w:date="2025-05-23T01:43:05.892Z" w:id="1291548193">
        <w:r w:rsidRPr="3B7D5C88" w:rsidR="4860C0F7">
          <w:rPr>
            <w:noProof w:val="0"/>
            <w:lang w:val="pt-BR"/>
            <w:rPrChange w:author="RAYLAN BRUNO SANTANA CARVALHO" w:date="2025-05-27T13:25:17.873Z" w:id="780020268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Sistema de alertas para promoções</w:t>
        </w:r>
      </w:ins>
      <w:ins w:author="RAYLAN BRUNO SANTANA CARVALHO" w:date="2025-05-27T13:28:06.091Z" w:id="1246464627">
        <w:r w:rsidRPr="3B7D5C88" w:rsidR="7C931049">
          <w:rPr>
            <w:noProof w:val="0"/>
            <w:lang w:val="pt-BR"/>
          </w:rPr>
          <w:t>;</w:t>
        </w:r>
      </w:ins>
    </w:p>
    <w:p w:rsidR="16CB2610" w:rsidP="3B7D5C88" w:rsidRDefault="16CB2610" w14:paraId="0158F857" w14:textId="18BC6ED5">
      <w:pPr>
        <w:pStyle w:val="Normal"/>
        <w:rPr>
          <w:ins w:author="RAYLAN BRUNO SANTANA CARVALHO" w:date="2025-05-27T13:28:27.234Z" w16du:dateUtc="2025-05-27T13:28:27.234Z" w:id="252226623"/>
          <w:del w:author="RAYLAN BRUNO SANTANA CARVALHO" w:date="2025-05-27T13:29:10.742Z" w16du:dateUtc="2025-05-27T13:29:10.742Z" w:id="1555224990"/>
          <w:noProof w:val="0"/>
          <w:lang w:val="pt-BR"/>
        </w:rPr>
      </w:pPr>
      <w:ins w:author="RAYLAN BRUNO SANTANA CARVALHO" w:date="2025-05-27T13:29:10.345Z" w:id="2138846992">
        <w:r w:rsidRPr="3B7D5C88" w:rsidR="7C931049">
          <w:rPr>
            <w:noProof w:val="0"/>
            <w:lang w:val="pt-BR"/>
          </w:rPr>
          <w:t>Integração com API</w:t>
        </w:r>
      </w:ins>
      <w:ins w:author="RAYLAN BRUNO SANTANA CARVALHO" w:date="2025-05-27T13:29:10.746Z" w:id="1999369709">
        <w:r w:rsidRPr="3B7D5C88" w:rsidR="5D19A574">
          <w:rPr>
            <w:noProof w:val="0"/>
            <w:lang w:val="pt-BR"/>
          </w:rPr>
          <w:t>'s de companhias aéreas</w:t>
        </w:r>
      </w:ins>
    </w:p>
    <w:p w:rsidR="16CB2610" w:rsidP="3B7D5C88" w:rsidRDefault="16CB2610" w14:paraId="5EE9F8F1" w14:textId="6362A36A">
      <w:pPr>
        <w:pStyle w:val="ListParagraph"/>
        <w:numPr>
          <w:ilvl w:val="0"/>
          <w:numId w:val="95"/>
        </w:numPr>
        <w:rPr>
          <w:ins w:author="RAYLAN BRUNO SANTANA CARVALHO" w:date="2025-05-23T18:26:48.054Z" w16du:dateUtc="2025-05-23T18:26:48.054Z" w:id="2079257664"/>
          <w:noProof w:val="0"/>
          <w:sz w:val="24"/>
          <w:szCs w:val="24"/>
          <w:lang w:val="pt-BR"/>
          <w:rPrChange w:author="RAYLAN BRUNO SANTANA CARVALHO" w:date="2025-05-27T13:25:17.886Z" w:id="1224595646">
            <w:rPr>
              <w:ins w:author="RAYLAN BRUNO SANTANA CARVALHO" w:date="2025-05-23T18:26:48.054Z" w16du:dateUtc="2025-05-23T18:26:48.054Z" w:id="1511370094"/>
              <w:rFonts w:ascii="Arial" w:hAnsi="Arial" w:eastAsia="Arial" w:cs="Arial"/>
              <w:b w:val="1"/>
              <w:bCs w:val="1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</w:pPr>
      <w:ins w:author="KAUAN GUILHERME ALVES PINHEIRO SANTOS" w:date="2025-05-23T00:36:22.357Z" w:id="111802745">
        <w:r w:rsidRPr="3B7D5C88" w:rsidR="16CB2610">
          <w:rPr>
            <w:noProof w:val="0"/>
            <w:lang w:val="pt-BR"/>
          </w:rPr>
          <w:t>Como funcionará o processo de pagamento? Quais meios de pagamento devem ser aceitos?</w:t>
        </w:r>
      </w:ins>
    </w:p>
    <w:p w:rsidR="48535927" w:rsidP="3B7D5C88" w:rsidRDefault="48535927" w14:paraId="76710225" w14:textId="58EACCF6">
      <w:pPr>
        <w:pStyle w:val="Normal"/>
        <w:rPr>
          <w:ins w:author="RAYLAN BRUNO SANTANA CARVALHO" w:date="2025-05-27T13:29:31.657Z" w16du:dateUtc="2025-05-27T13:29:31.657Z" w:id="606502798"/>
          <w:noProof w:val="0"/>
          <w:lang w:val="pt-BR"/>
        </w:rPr>
      </w:pPr>
      <w:ins w:author="RAYLAN BRUNO SANTANA CARVALHO" w:date="2025-05-23T18:26:49.343Z" w:id="1169850679">
        <w:r w:rsidRPr="3B7D5C88" w:rsidR="17EF01D7">
          <w:rPr>
            <w:noProof w:val="0"/>
            <w:lang w:val="pt-BR"/>
          </w:rPr>
          <w:t>Cliente:</w:t>
        </w:r>
      </w:ins>
    </w:p>
    <w:p w:rsidR="48535927" w:rsidP="3B7D5C88" w:rsidRDefault="48535927" w14:paraId="02F8EA99" w14:textId="368EF6A9">
      <w:pPr>
        <w:pStyle w:val="Normal"/>
        <w:rPr>
          <w:ins w:author="RAYLAN BRUNO SANTANA CARVALHO" w:date="2025-05-27T13:29:34.403Z" w16du:dateUtc="2025-05-27T13:29:34.403Z" w:id="14382267"/>
          <w:noProof w:val="0"/>
          <w:lang w:val="pt-BR"/>
        </w:rPr>
      </w:pPr>
      <w:ins w:author="RAYLAN BRUNO SANTANA CARVALHO" w:date="2025-05-23T01:43:36.328Z" w:id="1626695058">
        <w:r w:rsidRPr="3B7D5C88" w:rsidR="48535927">
          <w:rPr>
            <w:noProof w:val="0"/>
            <w:lang w:val="pt-BR"/>
            <w:rPrChange w:author="RAYLAN BRUNO SANTANA CARVALHO" w:date="2025-05-27T13:25:17.895Z" w:id="189941643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O usuário escolhe o voo, revisa dados e paga em uma etapa simples.</w:t>
        </w:r>
      </w:ins>
    </w:p>
    <w:p w:rsidR="48535927" w:rsidP="3B7D5C88" w:rsidRDefault="48535927" w14:paraId="5D862B5F" w14:textId="39C67E18">
      <w:pPr>
        <w:pStyle w:val="Normal"/>
        <w:rPr>
          <w:ins w:author="RAYLAN BRUNO SANTANA CARVALHO" w:date="2025-05-27T13:29:37.441Z" w16du:dateUtc="2025-05-27T13:29:37.441Z" w:id="1367839747"/>
          <w:noProof w:val="0"/>
          <w:lang w:val="pt-BR"/>
        </w:rPr>
      </w:pPr>
      <w:ins w:author="RAYLAN BRUNO SANTANA CARVALHO" w:date="2025-05-23T01:43:36.329Z" w:id="1255328488">
        <w:r w:rsidRPr="3B7D5C88" w:rsidR="48535927">
          <w:rPr>
            <w:noProof w:val="0"/>
            <w:lang w:val="pt-BR"/>
            <w:rPrChange w:author="RAYLAN BRUNO SANTANA CARVALHO" w:date="2025-05-27T13:25:17.912Z" w:id="140917852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Meios aceitos: cartão de crédito/débito, Pix, carteiras digitais (Google </w:t>
        </w:r>
        <w:r w:rsidRPr="3B7D5C88" w:rsidR="48535927">
          <w:rPr>
            <w:noProof w:val="0"/>
            <w:lang w:val="pt-BR"/>
            <w:rPrChange w:author="RAYLAN BRUNO SANTANA CARVALHO" w:date="2025-05-23T17:23:42.928Z" w:id="200300572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Pay</w:t>
        </w:r>
        <w:r w:rsidRPr="3B7D5C88" w:rsidR="48535927">
          <w:rPr>
            <w:noProof w:val="0"/>
            <w:lang w:val="pt-BR"/>
            <w:rPrChange w:author="RAYLAN BRUNO SANTANA CARVALHO" w:date="2025-05-23T17:23:42.93Z" w:id="23006996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, Apple </w:t>
        </w:r>
        <w:r w:rsidRPr="3B7D5C88" w:rsidR="48535927">
          <w:rPr>
            <w:noProof w:val="0"/>
            <w:lang w:val="pt-BR"/>
            <w:rPrChange w:author="RAYLAN BRUNO SANTANA CARVALHO" w:date="2025-05-23T17:23:42.931Z" w:id="1002150938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Pay</w:t>
        </w:r>
        <w:r w:rsidRPr="3B7D5C88" w:rsidR="48535927">
          <w:rPr>
            <w:noProof w:val="0"/>
            <w:lang w:val="pt-BR"/>
            <w:rPrChange w:author="RAYLAN BRUNO SANTANA CARVALHO" w:date="2025-05-23T17:23:42.933Z" w:id="882933218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, PayPal).</w:t>
        </w:r>
      </w:ins>
    </w:p>
    <w:p w:rsidR="48535927" w:rsidP="3B7D5C88" w:rsidRDefault="48535927" w14:paraId="7F64A0FD" w14:textId="43D1CDD2">
      <w:pPr>
        <w:pStyle w:val="Normal"/>
        <w:rPr>
          <w:ins w:author="RAYLAN BRUNO SANTANA CARVALHO" w:date="2025-05-27T13:29:42.057Z" w16du:dateUtc="2025-05-27T13:29:42.057Z" w:id="1339759950"/>
          <w:noProof w:val="0"/>
          <w:lang w:val="pt-BR"/>
        </w:rPr>
      </w:pPr>
      <w:ins w:author="RAYLAN BRUNO SANTANA CARVALHO" w:date="2025-05-23T01:43:36.33Z" w:id="941467387">
        <w:r w:rsidRPr="3B7D5C88" w:rsidR="48535927">
          <w:rPr>
            <w:noProof w:val="0"/>
            <w:lang w:val="pt-BR"/>
            <w:rPrChange w:author="RAYLAN BRUNO SANTANA CARVALHO" w:date="2025-05-27T13:25:17.927Z" w:id="1507684402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Integração com gateways seguros como </w:t>
        </w:r>
        <w:r w:rsidRPr="3B7D5C88" w:rsidR="48535927">
          <w:rPr>
            <w:noProof w:val="0"/>
            <w:lang w:val="pt-BR"/>
            <w:rPrChange w:author="RAYLAN BRUNO SANTANA CARVALHO" w:date="2025-05-23T17:23:42.937Z" w:id="20313339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Stripe</w:t>
        </w:r>
        <w:r w:rsidRPr="3B7D5C88" w:rsidR="48535927">
          <w:rPr>
            <w:noProof w:val="0"/>
            <w:lang w:val="pt-BR"/>
            <w:rPrChange w:author="RAYLAN BRUNO SANTANA CARVALHO" w:date="2025-05-23T17:23:42.938Z" w:id="810426141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, PagSeguro ou Mercado Pago.</w:t>
        </w:r>
      </w:ins>
    </w:p>
    <w:p w:rsidR="48535927" w:rsidP="3B7D5C88" w:rsidRDefault="48535927" w14:paraId="7795742A" w14:textId="67ADA4A7">
      <w:pPr>
        <w:pStyle w:val="Normal"/>
        <w:rPr>
          <w:ins w:author="RAYLAN BRUNO SANTANA CARVALHO" w:date="2025-05-23T18:47:20.112Z" w16du:dateUtc="2025-05-23T18:47:20.112Z" w:id="470686947"/>
          <w:noProof w:val="0"/>
          <w:lang w:val="pt-BR"/>
          <w:rPrChange w:author="RAYLAN BRUNO SANTANA CARVALHO" w:date="2025-05-27T13:25:17.941Z" w:id="396639909">
            <w:rPr>
              <w:ins w:author="RAYLAN BRUNO SANTANA CARVALHO" w:date="2025-05-23T18:47:20.112Z" w16du:dateUtc="2025-05-23T18:47:20.112Z" w:id="164230720"/>
              <w:noProof w:val="0"/>
              <w:sz w:val="24"/>
              <w:szCs w:val="24"/>
              <w:lang w:val="pt-BR"/>
            </w:rPr>
          </w:rPrChange>
        </w:rPr>
      </w:pPr>
      <w:ins w:author="RAYLAN BRUNO SANTANA CARVALHO" w:date="2025-05-23T01:43:36.332Z" w:id="732176052">
        <w:r w:rsidRPr="3B7D5C88" w:rsidR="48535927">
          <w:rPr>
            <w:noProof w:val="0"/>
            <w:lang w:val="pt-BR"/>
            <w:rPrChange w:author="RAYLAN BRUNO SANTANA CARVALHO" w:date="2025-05-27T13:25:17.939Z" w:id="60148012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Criptografia dos dados e tokenização no </w:t>
        </w:r>
        <w:r w:rsidRPr="3B7D5C88" w:rsidR="48535927">
          <w:rPr>
            <w:noProof w:val="0"/>
            <w:lang w:val="pt-BR"/>
            <w:rPrChange w:author="RAYLAN BRUNO SANTANA CARVALHO" w:date="2025-05-23T17:23:42.942Z" w:id="1257892174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back</w:t>
        </w:r>
        <w:r w:rsidRPr="3B7D5C88" w:rsidR="48535927">
          <w:rPr>
            <w:noProof w:val="0"/>
            <w:lang w:val="pt-BR"/>
            <w:rPrChange w:author="RAYLAN BRUNO SANTANA CARVALHO" w:date="2025-05-23T17:23:42.943Z" w:id="1458148517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-end.</w:t>
        </w:r>
      </w:ins>
    </w:p>
    <w:p w:rsidR="5F85AB30" w:rsidP="3B7D5C88" w:rsidRDefault="5F85AB30" w14:paraId="42F324C2" w14:textId="3191F41D">
      <w:pPr>
        <w:pStyle w:val="Normal"/>
        <w:rPr>
          <w:ins w:author="RAYLAN BRUNO SANTANA CARVALHO" w:date="2025-05-26T15:23:50.599Z" w16du:dateUtc="2025-05-26T15:23:50.599Z" w:id="2113037654"/>
          <w:noProof w:val="0"/>
          <w:lang w:val="pt-BR"/>
          <w:rPrChange w:author="RAYLAN BRUNO SANTANA CARVALHO" w:date="2025-05-27T13:25:17.946Z" w:id="1677058610">
            <w:rPr>
              <w:ins w:author="RAYLAN BRUNO SANTANA CARVALHO" w:date="2025-05-26T15:23:50.599Z" w16du:dateUtc="2025-05-26T15:23:50.599Z" w:id="1427282472"/>
              <w:rFonts w:ascii="Arial" w:hAnsi="Arial" w:eastAsia="Arial" w:cs="Arial"/>
              <w:b w:val="1"/>
              <w:bCs w:val="1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  <w:pPrChange w:author="RAYLAN BRUNO SANTANA CARVALHO" w:date="2025-05-27T13:25:18.333Z">
          <w:pPr>
            <w:pStyle w:val="Normal"/>
            <w:spacing w:before="240" w:beforeAutospacing="off" w:after="240" w:afterAutospacing="off"/>
            <w:ind w:left="0"/>
            <w:jc w:val="left"/>
          </w:pPr>
        </w:pPrChange>
      </w:pPr>
      <w:r w:rsidRPr="3B7D5C88" w:rsidR="5F85AB30">
        <w:rPr>
          <w:noProof w:val="0"/>
          <w:lang w:val="pt-BR"/>
          <w:rPrChange w:author="RAYLAN BRUNO SANTANA CARVALHO" w:date="2025-05-27T13:25:17.946Z" w:id="1701489988">
            <w:rPr>
              <w:rFonts w:ascii="Arial" w:hAnsi="Arial" w:eastAsia="Arial" w:cs="Arial"/>
              <w:b w:val="1"/>
              <w:bCs w:val="1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  <w:t>INTEGRAÇÃO COM INTELIGÊNCIA ARTIFICIAL</w:t>
      </w:r>
    </w:p>
    <w:p w:rsidR="16CB2610" w:rsidP="3B7D5C88" w:rsidRDefault="16CB2610" w14:paraId="78CFF57F" w14:textId="15237F9C">
      <w:pPr>
        <w:pStyle w:val="ListParagraph"/>
        <w:numPr>
          <w:ilvl w:val="0"/>
          <w:numId w:val="95"/>
        </w:numPr>
        <w:rPr>
          <w:ins w:author="RAYLAN BRUNO SANTANA CARVALHO" w:date="2025-05-26T15:24:28.826Z" w16du:dateUtc="2025-05-26T15:24:28.826Z" w:id="1814477938"/>
          <w:noProof w:val="0"/>
          <w:sz w:val="24"/>
          <w:szCs w:val="24"/>
          <w:lang w:val="pt-BR"/>
          <w:rPrChange w:author="RAYLAN BRUNO SANTANA CARVALHO" w:date="2025-05-27T13:25:17.951Z" w:id="1924233178">
            <w:rPr>
              <w:ins w:author="RAYLAN BRUNO SANTANA CARVALHO" w:date="2025-05-26T15:24:28.826Z" w16du:dateUtc="2025-05-26T15:24:28.826Z" w:id="1634647314"/>
              <w:rFonts w:ascii="Arial" w:hAnsi="Arial" w:eastAsia="Arial" w:cs="Arial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  <w:pPrChange w:author="RAYLAN BRUNO SANTANA CARVALHO" w:date="2025-05-27T13:29:54.333Z">
          <w:pPr>
            <w:spacing w:beforeAutospacing="off" w:afterAutospacing="off"/>
            <w:ind w:left="708"/>
            <w:jc w:val="left"/>
          </w:pPr>
        </w:pPrChange>
      </w:pPr>
      <w:ins w:author="KAUAN GUILHERME ALVES PINHEIRO SANTOS" w:date="2025-05-23T00:38:20.997Z" w:id="1442110570">
        <w:r w:rsidRPr="3B7D5C88" w:rsidR="16CB2610">
          <w:rPr>
            <w:noProof w:val="0"/>
            <w:lang w:val="pt-BR"/>
          </w:rPr>
          <w:t>Recomendação de voos com base em histórico?</w:t>
        </w:r>
      </w:ins>
    </w:p>
    <w:p w:rsidR="4E2CF585" w:rsidP="3B7D5C88" w:rsidRDefault="4E2CF585" w14:paraId="518AB853" w14:textId="676E0952">
      <w:pPr>
        <w:pStyle w:val="Normal"/>
        <w:rPr>
          <w:ins w:author="RAYLAN BRUNO SANTANA CARVALHO" w:date="2025-05-27T13:30:02.517Z" w16du:dateUtc="2025-05-27T13:30:02.517Z" w:id="1212484558"/>
          <w:noProof w:val="0"/>
          <w:lang w:val="pt-BR"/>
        </w:rPr>
        <w:pPrChange w:author="RAYLAN BRUNO SANTANA CARVALHO" w:date="2025-05-27T13:25:18.334Z">
          <w:pPr>
            <w:pStyle w:val="Normal"/>
            <w:spacing w:before="0" w:beforeAutospacing="off"/>
            <w:ind w:left="708"/>
          </w:pPr>
        </w:pPrChange>
      </w:pPr>
      <w:ins w:author="RAYLAN BRUNO SANTANA CARVALHO" w:date="2025-05-23T01:49:40.407Z" w:id="172487519">
        <w:r w:rsidRPr="3B7D5C88" w:rsidR="4E2CF585">
          <w:rPr>
            <w:noProof w:val="0"/>
            <w:lang w:val="pt-BR"/>
            <w:rPrChange w:author="RAYLAN BRUNO SANTANA CARVALHO" w:date="2025-05-27T13:25:17.955Z" w:id="1238259798">
              <w:rPr>
                <w:noProof w:val="0"/>
                <w:sz w:val="24"/>
                <w:szCs w:val="24"/>
                <w:lang w:val="pt-BR"/>
              </w:rPr>
            </w:rPrChange>
          </w:rPr>
          <w:t>Cliente: A IA deve estar presente em toda a experiência, atuando de forma proativa e personalizada.</w:t>
        </w:r>
      </w:ins>
    </w:p>
    <w:p w:rsidR="16CB2610" w:rsidP="3B7D5C88" w:rsidRDefault="16CB2610" w14:paraId="1CB74A10" w14:textId="057FE1ED">
      <w:pPr>
        <w:pStyle w:val="ListParagraph"/>
        <w:numPr>
          <w:ilvl w:val="0"/>
          <w:numId w:val="95"/>
        </w:numPr>
        <w:rPr>
          <w:ins w:author="RAYLAN BRUNO SANTANA CARVALHO" w:date="2025-05-23T01:50:01.506Z" w16du:dateUtc="2025-05-23T01:50:01.506Z" w:id="1870235821"/>
          <w:noProof w:val="0"/>
          <w:lang w:val="pt-BR"/>
          <w:rPrChange w:author="RAYLAN BRUNO SANTANA CARVALHO" w:date="2025-05-27T13:25:17.962Z" w:id="2085536702">
            <w:rPr>
              <w:ins w:author="RAYLAN BRUNO SANTANA CARVALHO" w:date="2025-05-23T01:50:01.506Z" w16du:dateUtc="2025-05-23T01:50:01.506Z" w:id="563691281"/>
              <w:noProof w:val="0"/>
              <w:sz w:val="24"/>
              <w:szCs w:val="24"/>
              <w:lang w:val="pt-BR"/>
            </w:rPr>
          </w:rPrChange>
        </w:rPr>
      </w:pPr>
      <w:ins w:author="RAYLAN BRUNO SANTANA CARVALHO" w:date="2025-05-27T13:30:50.077Z" w:id="1284275485">
        <w:r w:rsidRPr="3B7D5C88" w:rsidR="24F73904">
          <w:rPr>
            <w:noProof w:val="0"/>
            <w:lang w:val="pt-BR"/>
          </w:rPr>
          <w:t>Atendimento automatizado (</w:t>
        </w:r>
        <w:r w:rsidRPr="3B7D5C88" w:rsidR="24F73904">
          <w:rPr>
            <w:noProof w:val="0"/>
            <w:lang w:val="pt-BR"/>
          </w:rPr>
          <w:t>chatbot</w:t>
        </w:r>
        <w:r w:rsidRPr="3B7D5C88" w:rsidR="24F73904">
          <w:rPr>
            <w:noProof w:val="0"/>
            <w:lang w:val="pt-BR"/>
          </w:rPr>
          <w:t>)?</w:t>
        </w:r>
      </w:ins>
    </w:p>
    <w:p w:rsidR="795BC1A2" w:rsidP="3B7D5C88" w:rsidRDefault="795BC1A2" w14:paraId="4EBFEE76" w14:textId="76D4CAFA">
      <w:pPr>
        <w:pStyle w:val="Normal"/>
        <w:rPr>
          <w:ins w:author="KAUAN GUILHERME ALVES PINHEIRO SANTOS" w:date="2025-05-23T00:37:54.212Z" w16du:dateUtc="2025-05-23T00:37:54.212Z" w:id="1295393885"/>
          <w:noProof w:val="0"/>
          <w:lang w:val="pt-BR"/>
          <w:rPrChange w:author="RAYLAN BRUNO SANTANA CARVALHO" w:date="2025-05-27T13:25:17.966Z" w:id="1215589605">
            <w:rPr>
              <w:ins w:author="KAUAN GUILHERME ALVES PINHEIRO SANTOS" w:date="2025-05-23T00:37:54.212Z" w16du:dateUtc="2025-05-23T00:37:54.212Z" w:id="75915658"/>
              <w:noProof w:val="0"/>
              <w:sz w:val="24"/>
              <w:szCs w:val="24"/>
              <w:lang w:val="pt-BR"/>
            </w:rPr>
          </w:rPrChange>
        </w:rPr>
        <w:pPrChange w:author="RAYLAN BRUNO SANTANA CARVALHO" w:date="2025-05-27T13:25:18.335Z">
          <w:pPr>
            <w:spacing w:before="240" w:beforeAutospacing="off" w:after="240" w:afterAutospacing="off"/>
            <w:ind w:left="1440"/>
          </w:pPr>
        </w:pPrChange>
      </w:pPr>
      <w:ins w:author="RAYLAN BRUNO SANTANA CARVALHO" w:date="2025-05-23T01:50:04.001Z" w:id="347138955">
        <w:r w:rsidRPr="3B7D5C88" w:rsidR="795BC1A2">
          <w:rPr>
            <w:noProof w:val="0"/>
            <w:lang w:val="pt-BR"/>
          </w:rPr>
          <w:t>Cliente: Sim. A IA analisará o comportamento do usuário, viagens anteriores e preferências para sugerir voos ideais.</w:t>
        </w:r>
      </w:ins>
    </w:p>
    <w:p w:rsidR="16CB2610" w:rsidP="3B7D5C88" w:rsidRDefault="16CB2610" w14:paraId="5B494D1D" w14:textId="7F497B56">
      <w:pPr>
        <w:pStyle w:val="ListParagraph"/>
        <w:numPr>
          <w:ilvl w:val="0"/>
          <w:numId w:val="95"/>
        </w:numPr>
        <w:rPr>
          <w:ins w:author="RAYLAN BRUNO SANTANA CARVALHO" w:date="2025-05-23T18:27:23.742Z" w16du:dateUtc="2025-05-23T18:27:23.743Z" w:id="354359518"/>
          <w:noProof w:val="0"/>
          <w:sz w:val="24"/>
          <w:szCs w:val="24"/>
          <w:lang w:val="pt-BR"/>
          <w:rPrChange w:author="RAYLAN BRUNO SANTANA CARVALHO" w:date="2025-05-27T13:25:17.971Z" w:id="1526940722">
            <w:rPr>
              <w:ins w:author="RAYLAN BRUNO SANTANA CARVALHO" w:date="2025-05-23T18:27:23.742Z" w16du:dateUtc="2025-05-23T18:27:23.743Z" w:id="928819877"/>
              <w:rFonts w:ascii="Arial" w:hAnsi="Arial" w:eastAsia="Arial" w:cs="Arial"/>
              <w:b w:val="1"/>
              <w:bCs w:val="1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  <w:pPrChange w:author="RAYLAN BRUNO SANTANA CARVALHO" w:date="2025-05-27T13:30:58.33Z">
          <w:pPr>
            <w:spacing w:beforeAutospacing="off" w:afterAutospacing="off"/>
            <w:ind w:left="708"/>
            <w:jc w:val="left"/>
          </w:pPr>
        </w:pPrChange>
      </w:pPr>
      <w:ins w:author="KAUAN GUILHERME ALVES PINHEIRO SANTOS" w:date="2025-05-23T00:38:07.67Z" w:id="798109369">
        <w:r w:rsidRPr="3B7D5C88" w:rsidR="16CB2610">
          <w:rPr>
            <w:noProof w:val="0"/>
            <w:lang w:val="pt-BR"/>
          </w:rPr>
          <w:t>A IA deve aprender com o comportamento do usuário ao longo do tempo?</w:t>
        </w:r>
      </w:ins>
    </w:p>
    <w:p w:rsidR="5F85AB30" w:rsidP="3B7D5C88" w:rsidRDefault="5F85AB30" w14:paraId="13F17A9B" w14:textId="4C692EC0">
      <w:pPr>
        <w:pStyle w:val="Normal"/>
        <w:rPr>
          <w:ins w:author="KAUAN GUILHERME ALVES PINHEIRO SANTOS" w:date="2025-05-23T01:48:54.964Z" w16du:dateUtc="2025-05-23T01:48:54.964Z" w:id="1360661696"/>
          <w:del w:author="RAYLAN BRUNO SANTANA CARVALHO" w:date="2025-05-23T17:26:41.342Z" w16du:dateUtc="2025-05-23T17:26:41.342Z" w:id="1721243577"/>
          <w:noProof w:val="0"/>
          <w:lang w:val="pt-BR"/>
          <w:rPrChange w:author="RAYLAN BRUNO SANTANA CARVALHO" w:date="2025-05-27T13:25:17.978Z" w:id="35079867">
            <w:rPr>
              <w:ins w:author="KAUAN GUILHERME ALVES PINHEIRO SANTOS" w:date="2025-05-23T01:48:54.964Z" w16du:dateUtc="2025-05-23T01:48:54.964Z" w:id="1109570991"/>
              <w:del w:author="RAYLAN BRUNO SANTANA CARVALHO" w:date="2025-05-23T17:26:41.342Z" w16du:dateUtc="2025-05-23T17:26:41.342Z" w:id="1038119098"/>
              <w:rFonts w:ascii="Aptos" w:hAnsi="Aptos" w:eastAsia="Aptos" w:cs="Aptos"/>
              <w:b w:val="1"/>
              <w:bCs w:val="1"/>
              <w:noProof w:val="0"/>
              <w:sz w:val="24"/>
              <w:szCs w:val="24"/>
              <w:lang w:val="pt-BR"/>
            </w:rPr>
          </w:rPrChange>
        </w:rPr>
        <w:pPrChange w:author="RAYLAN BRUNO SANTANA CARVALHO" w:date="2025-05-27T13:25:18.335Z">
          <w:pPr>
            <w:pStyle w:val="ListParagraph"/>
            <w:spacing w:before="240" w:beforeAutospacing="off" w:after="240" w:afterAutospacing="off"/>
            <w:ind w:left="708"/>
          </w:pPr>
        </w:pPrChange>
      </w:pPr>
      <w:ins w:author="RAYLAN BRUNO SANTANA CARVALHO" w:date="2025-05-23T18:27:24.887Z" w:id="1572453898">
        <w:r w:rsidRPr="3B7D5C88" w:rsidR="737B35D8">
          <w:rPr>
            <w:noProof w:val="0"/>
            <w:lang w:val="pt-BR"/>
            <w:rPrChange w:author="RAYLAN BRUNO SANTANA CARVALHO" w:date="2025-05-27T13:25:17.975Z" w:id="1674719974">
              <w:rPr>
                <w:b w:val="1"/>
                <w:bCs w:val="1"/>
                <w:noProof w:val="0"/>
                <w:lang w:val="pt-BR"/>
              </w:rPr>
            </w:rPrChange>
          </w:rPr>
          <w:t>Cliente: Sim. O sistema deve usar aprendizado contínuo para melhorar recomendações, ofertas e interface adaptativa.</w:t>
        </w:r>
      </w:ins>
    </w:p>
    <w:p w:rsidR="5F85AB30" w:rsidP="3B7D5C88" w:rsidRDefault="5F85AB30" w14:paraId="29806506" w14:textId="701FC01F">
      <w:pPr>
        <w:pStyle w:val="Normal"/>
        <w:rPr>
          <w:ins w:author="RAYLAN BRUNO SANTANA CARVALHO" w:date="2025-05-27T13:31:19.322Z" w16du:dateUtc="2025-05-27T13:31:19.322Z" w:id="1624598038"/>
          <w:noProof w:val="0"/>
          <w:lang w:val="pt-BR"/>
        </w:rPr>
        <w:pPrChange w:author="RAYLAN BRUNO SANTANA CARVALHO" w:date="2025-05-27T13:25:18.335Z">
          <w:pPr>
            <w:spacing w:beforeAutospacing="off" w:afterAutospacing="off"/>
            <w:ind w:left="708"/>
            <w:jc w:val="left"/>
          </w:pPr>
        </w:pPrChange>
      </w:pPr>
      <w:ins w:author="RAYLAN BRUNO SANTANA CARVALHO" w:date="2025-05-23T00:04:58.855Z" w:id="841595270">
        <w:r w:rsidRPr="3B7D5C88" w:rsidR="32F2631E">
          <w:rPr>
            <w:noProof w:val="0"/>
            <w:lang w:val="pt-BR"/>
            <w:rPrChange w:author="RAYLAN BRUNO SANTANA CARVALHO" w:date="2025-05-27T13:25:17.991Z" w:id="1137046205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 xml:space="preserve">REQUISITOS </w:t>
        </w:r>
      </w:ins>
      <w:ins w:author="KAUAN GUILHERME ALVES PINHEIRO SANTOS" w:date="2025-05-23T00:41:03.628Z" w:id="1392788983">
        <w:r w:rsidRPr="3B7D5C88" w:rsidR="7ABB42A7">
          <w:rPr>
            <w:noProof w:val="0"/>
            <w:lang w:val="pt-BR"/>
            <w:rPrChange w:author="RAYLAN BRUNO SANTANA CARVALHO" w:date="2025-05-23T17:23:42.974Z" w:id="41516064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NÃO FUNCIONAI</w:t>
        </w:r>
      </w:ins>
      <w:ins w:author="RAYLAN BRUNO SANTANA CARVALHO" w:date="2025-05-23T17:27:04.751Z" w:id="1355550324">
        <w:r w:rsidRPr="3B7D5C88" w:rsidR="5E8C27D5">
          <w:rPr>
            <w:noProof w:val="0"/>
            <w:lang w:val="pt-BR"/>
            <w:rPrChange w:author="RAYLAN BRUNO SANTANA CARVALHO" w:date="2025-05-26T22:45:20.686Z" w:id="1434569314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S</w:t>
        </w:r>
      </w:ins>
    </w:p>
    <w:p w:rsidR="5F85AB30" w:rsidP="3B7D5C88" w:rsidRDefault="5F85AB30" w14:paraId="0CB1B964" w14:textId="230F0458">
      <w:pPr>
        <w:pStyle w:val="ListParagraph"/>
        <w:numPr>
          <w:ilvl w:val="0"/>
          <w:numId w:val="95"/>
        </w:numPr>
        <w:rPr>
          <w:ins w:author="RAYLAN BRUNO SANTANA CARVALHO" w:date="2025-05-27T13:31:12.843Z" w16du:dateUtc="2025-05-27T13:31:12.843Z" w:id="1625421381"/>
          <w:noProof w:val="0"/>
          <w:lang w:val="pt-BR"/>
        </w:rPr>
      </w:pPr>
      <w:ins w:author="RAYLAN BRUNO SANTANA CARVALHO" w:date="2025-05-27T13:31:25.159Z" w:id="888605227">
        <w:r w:rsidRPr="3B7D5C88" w:rsidR="18C70B63">
          <w:rPr>
            <w:noProof w:val="0"/>
            <w:lang w:val="pt-BR"/>
          </w:rPr>
          <w:t>O sistema precisa ser compatível com dispositivos móveis?</w:t>
        </w:r>
      </w:ins>
    </w:p>
    <w:p w:rsidR="5F85AB30" w:rsidP="3B7D5C88" w:rsidRDefault="5F85AB30" w14:paraId="034E2805" w14:textId="7137B126">
      <w:pPr>
        <w:pStyle w:val="Normal"/>
        <w:rPr>
          <w:ins w:author="RAYLAN BRUNO SANTANA CARVALHO" w:date="2025-05-27T13:31:33.582Z" w16du:dateUtc="2025-05-27T13:31:33.582Z" w:id="445057946"/>
          <w:noProof w:val="0"/>
          <w:lang w:val="pt-BR"/>
        </w:rPr>
      </w:pPr>
      <w:ins w:author="RAYLAN BRUNO SANTANA CARVALHO" w:date="2025-05-23T01:51:40.141Z" w:id="1849958114">
        <w:r w:rsidRPr="3B7D5C88" w:rsidR="180C071A">
          <w:rPr>
            <w:noProof w:val="0"/>
            <w:lang w:val="pt-BR"/>
          </w:rPr>
          <w:t xml:space="preserve">Cliente: Sim, é </w:t>
        </w:r>
        <w:r w:rsidRPr="3B7D5C88" w:rsidR="180C071A">
          <w:rPr>
            <w:noProof w:val="0"/>
            <w:lang w:val="pt-BR"/>
          </w:rPr>
          <w:t>obrigatório</w:t>
        </w:r>
        <w:r w:rsidRPr="3B7D5C88" w:rsidR="180C071A">
          <w:rPr>
            <w:noProof w:val="0"/>
            <w:lang w:val="pt-BR"/>
          </w:rPr>
          <w:t>. Responsivo no navegador e com plano para app mobile (Android/iOS).</w:t>
        </w:r>
      </w:ins>
    </w:p>
    <w:p w:rsidR="5F85AB30" w:rsidP="3B7D5C88" w:rsidRDefault="5F85AB30" w14:paraId="5FEBA992" w14:textId="4E220407">
      <w:pPr>
        <w:pStyle w:val="ListParagraph"/>
        <w:numPr>
          <w:ilvl w:val="0"/>
          <w:numId w:val="95"/>
        </w:numPr>
        <w:rPr>
          <w:ins w:author="RAYLAN BRUNO SANTANA CARVALHO" w:date="2025-05-26T20:23:22.106Z" w16du:dateUtc="2025-05-26T20:23:22.106Z" w:id="627038933"/>
          <w:noProof w:val="0"/>
          <w:sz w:val="24"/>
          <w:szCs w:val="24"/>
          <w:lang w:val="pt-BR"/>
          <w:rPrChange w:author="RAYLAN BRUNO SANTANA CARVALHO" w:date="2025-05-27T13:25:18.012Z" w:id="1983349752">
            <w:rPr>
              <w:ins w:author="RAYLAN BRUNO SANTANA CARVALHO" w:date="2025-05-26T20:23:22.106Z" w16du:dateUtc="2025-05-26T20:23:22.106Z" w:id="580626522"/>
              <w:rFonts w:ascii="Arial" w:hAnsi="Arial" w:eastAsia="Arial" w:cs="Arial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</w:pPr>
      <w:ins w:author="RAYLAN BRUNO SANTANA CARVALHO" w:date="2025-05-23T18:48:15.341Z" w:id="778005934">
        <w:r w:rsidRPr="3B7D5C88" w:rsidR="57CD85E7">
          <w:rPr>
            <w:noProof w:val="0"/>
            <w:lang w:val="pt-BR"/>
            <w:rPrChange w:author="RAYLAN BRUNO SANTANA CARVALHO" w:date="2025-05-27T13:25:18.011Z" w:id="1952230362">
              <w:rPr>
                <w:b w:val="1"/>
                <w:bCs w:val="1"/>
                <w:noProof w:val="0"/>
                <w:lang w:val="pt-BR"/>
              </w:rPr>
            </w:rPrChange>
          </w:rPr>
          <w:t>Qual o nível de segurança esperado?</w:t>
        </w:r>
      </w:ins>
    </w:p>
    <w:p w:rsidR="5F85AB30" w:rsidP="3B7D5C88" w:rsidRDefault="5F85AB30" w14:paraId="71F64546" w14:textId="1447531D">
      <w:pPr>
        <w:pStyle w:val="Normal"/>
        <w:rPr>
          <w:ins w:author="RAYLAN BRUNO SANTANA CARVALHO" w:date="2025-05-23T02:04:01.942Z" w16du:dateUtc="2025-05-23T02:04:01.942Z" w:id="66417222"/>
          <w:noProof w:val="0"/>
          <w:lang w:val="pt-BR"/>
          <w:rPrChange w:author="RAYLAN BRUNO SANTANA CARVALHO" w:date="2025-05-27T13:25:18.017Z" w:id="1909087008">
            <w:rPr>
              <w:ins w:author="RAYLAN BRUNO SANTANA CARVALHO" w:date="2025-05-23T02:04:01.942Z" w16du:dateUtc="2025-05-23T02:04:01.942Z" w:id="807144976"/>
              <w:rFonts w:ascii="Aptos" w:hAnsi="Aptos" w:eastAsia="Aptos" w:cs="Aptos"/>
              <w:noProof w:val="0"/>
              <w:sz w:val="24"/>
              <w:szCs w:val="24"/>
              <w:lang w:val="pt-BR"/>
            </w:rPr>
          </w:rPrChange>
        </w:rPr>
        <w:pPrChange w:author="RAYLAN BRUNO SANTANA CARVALHO" w:date="2025-05-27T13:25:18.336Z">
          <w:pPr>
            <w:pStyle w:val="ListParagraph"/>
            <w:ind w:left="708"/>
          </w:pPr>
        </w:pPrChange>
      </w:pPr>
      <w:r w:rsidRPr="3B7D5C88" w:rsidR="5F85AB30">
        <w:rPr>
          <w:noProof w:val="0"/>
          <w:lang w:val="pt-BR"/>
          <w:rPrChange w:author="RAYLAN BRUNO SANTANA CARVALHO" w:date="2025-05-26T22:45:20.694Z" w:id="1572065276">
            <w:rPr>
              <w:noProof w:val="0"/>
              <w:lang w:val="pt-BR"/>
            </w:rPr>
          </w:rPrChange>
        </w:rPr>
        <w:t xml:space="preserve">Cliente: </w:t>
      </w:r>
      <w:r w:rsidRPr="3B7D5C88" w:rsidR="5F85AB30">
        <w:rPr>
          <w:noProof w:val="0"/>
          <w:lang w:val="pt-BR"/>
          <w:rPrChange w:author="RAYLAN BRUNO SANTANA CARVALHO" w:date="2025-05-23T18:33:52.036Z" w:id="2051571041">
            <w:rPr>
              <w:rFonts w:ascii="Aptos" w:hAnsi="Aptos" w:eastAsia="Aptos" w:cs="Aptos"/>
              <w:noProof w:val="0"/>
              <w:sz w:val="24"/>
              <w:szCs w:val="24"/>
              <w:lang w:val="pt-BR"/>
            </w:rPr>
          </w:rPrChange>
        </w:rPr>
        <w:t>proteção de dados pessoais e criptografia de pagamento</w:t>
      </w:r>
    </w:p>
    <w:p w:rsidR="32F2631E" w:rsidP="3B7D5C88" w:rsidRDefault="32F2631E" w14:paraId="1C6EAAB9" w14:textId="645225F3">
      <w:pPr>
        <w:pStyle w:val="ListParagraph"/>
        <w:numPr>
          <w:ilvl w:val="0"/>
          <w:numId w:val="95"/>
        </w:numPr>
        <w:rPr>
          <w:ins w:author="RAYLAN BRUNO SANTANA CARVALHO" w:date="2025-05-23T18:35:23.048Z" w16du:dateUtc="2025-05-23T18:35:23.048Z" w:id="1654783772"/>
          <w:noProof w:val="0"/>
          <w:sz w:val="24"/>
          <w:szCs w:val="24"/>
          <w:lang w:val="pt-BR"/>
          <w:rPrChange w:author="RAYLAN BRUNO SANTANA CARVALHO" w:date="2025-05-27T13:25:18.023Z" w:id="1470532261">
            <w:rPr>
              <w:ins w:author="RAYLAN BRUNO SANTANA CARVALHO" w:date="2025-05-23T18:35:23.048Z" w16du:dateUtc="2025-05-23T18:35:23.048Z" w:id="619914911"/>
              <w:rFonts w:ascii="Arial" w:hAnsi="Arial" w:eastAsia="Arial" w:cs="Arial"/>
              <w:b w:val="1"/>
              <w:bCs w:val="1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  <w:pPrChange w:author="RAYLAN BRUNO SANTANA CARVALHO" w:date="2025-05-27T13:31:45.194Z">
          <w:pPr>
            <w:ind w:left="720"/>
          </w:pPr>
        </w:pPrChange>
      </w:pPr>
      <w:ins w:author="RAYLAN BRUNO SANTANA CARVALHO" w:date="2025-05-23T00:04:58.856Z" w:id="2132960300">
        <w:r w:rsidRPr="3B7D5C88" w:rsidR="32F2631E">
          <w:rPr>
            <w:noProof w:val="0"/>
            <w:lang w:val="pt-BR"/>
            <w:rPrChange w:author="RAYLAN BRUNO SANTANA CARVALHO" w:date="2025-05-27T13:25:18.022Z" w:id="175882571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Como você imagina a interface ideal?</w:t>
        </w:r>
      </w:ins>
    </w:p>
    <w:p w:rsidR="438BF19F" w:rsidP="3B7D5C88" w:rsidRDefault="438BF19F" w14:paraId="0406C124" w14:textId="0CA89A84">
      <w:pPr>
        <w:pStyle w:val="Normal"/>
        <w:rPr>
          <w:ins w:author="RAYLAN BRUNO SANTANA CARVALHO" w:date="2025-05-27T13:31:48.628Z" w16du:dateUtc="2025-05-27T13:31:48.628Z" w:id="546635792"/>
          <w:noProof w:val="0"/>
          <w:lang w:val="pt-BR"/>
        </w:rPr>
      </w:pPr>
      <w:r w:rsidRPr="3B7D5C88" w:rsidR="5F85AB30">
        <w:rPr>
          <w:noProof w:val="0"/>
          <w:lang w:val="pt-BR"/>
        </w:rPr>
        <w:t xml:space="preserve">Cliente: </w:t>
      </w:r>
    </w:p>
    <w:p w:rsidR="438BF19F" w:rsidP="3B7D5C88" w:rsidRDefault="438BF19F" w14:paraId="003272C7" w14:textId="4311371B">
      <w:pPr>
        <w:pStyle w:val="Normal"/>
        <w:rPr>
          <w:ins w:author="RAYLAN BRUNO SANTANA CARVALHO" w:date="2025-05-27T13:31:51.367Z" w16du:dateUtc="2025-05-27T13:31:51.367Z" w:id="1247243881"/>
          <w:noProof w:val="0"/>
          <w:lang w:val="pt-BR"/>
        </w:rPr>
      </w:pPr>
      <w:ins w:author="RAYLAN BRUNO SANTANA CARVALHO" w:date="2025-05-23T02:05:31.569Z" w:id="240540460">
        <w:r w:rsidRPr="3B7D5C88" w:rsidR="438BF19F">
          <w:rPr>
            <w:noProof w:val="0"/>
            <w:lang w:val="pt-BR"/>
          </w:rPr>
          <w:t>Moderna, limpa, com foco em usabilidade.</w:t>
        </w:r>
      </w:ins>
    </w:p>
    <w:p w:rsidR="438BF19F" w:rsidP="3B7D5C88" w:rsidRDefault="438BF19F" w14:paraId="69ABE350" w14:textId="6802F7BC">
      <w:pPr>
        <w:pStyle w:val="Normal"/>
        <w:rPr>
          <w:ins w:author="RAYLAN BRUNO SANTANA CARVALHO" w:date="2025-05-27T13:31:53.135Z" w16du:dateUtc="2025-05-27T13:31:53.135Z" w:id="357596758"/>
          <w:noProof w:val="0"/>
          <w:lang w:val="pt-BR"/>
        </w:rPr>
      </w:pPr>
      <w:ins w:author="RAYLAN BRUNO SANTANA CARVALHO" w:date="2025-05-23T02:05:31.569Z" w:id="1698400040">
        <w:r w:rsidRPr="3B7D5C88" w:rsidR="438BF19F">
          <w:rPr>
            <w:noProof w:val="0"/>
            <w:lang w:val="pt-BR"/>
          </w:rPr>
          <w:t>Passo a passo bem guiado, com destaque para o botão “Comprar agora”.</w:t>
        </w:r>
      </w:ins>
    </w:p>
    <w:p w:rsidR="438BF19F" w:rsidP="3B7D5C88" w:rsidRDefault="438BF19F" w14:paraId="63536942" w14:textId="1C1B93B8">
      <w:pPr>
        <w:pStyle w:val="Normal"/>
        <w:rPr>
          <w:ins w:author="RAYLAN BRUNO SANTANA CARVALHO" w:date="2025-05-23T17:27:39.268Z" w16du:dateUtc="2025-05-23T17:27:39.268Z" w:id="180432885"/>
          <w:noProof w:val="0"/>
          <w:lang w:val="pt-BR"/>
          <w:rPrChange w:author="RAYLAN BRUNO SANTANA CARVALHO" w:date="2025-05-27T13:25:18.041Z" w:id="893432065">
            <w:rPr>
              <w:ins w:author="RAYLAN BRUNO SANTANA CARVALHO" w:date="2025-05-23T17:27:39.268Z" w16du:dateUtc="2025-05-23T17:27:39.268Z" w:id="1012041936"/>
              <w:rFonts w:ascii="Arial" w:hAnsi="Arial" w:eastAsia="Arial" w:cs="Arial"/>
              <w:b w:val="1"/>
              <w:bCs w:val="1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</w:pPr>
      <w:ins w:author="RAYLAN BRUNO SANTANA CARVALHO" w:date="2025-05-23T02:05:31.569Z" w:id="91356544">
        <w:r w:rsidRPr="3B7D5C88" w:rsidR="438BF19F">
          <w:rPr>
            <w:noProof w:val="0"/>
            <w:lang w:val="pt-BR"/>
          </w:rPr>
          <w:t>Cores claras, ícones intuitivos e suporte visual (mapas, calendários</w:t>
        </w:r>
      </w:ins>
      <w:ins w:author="RAYLAN BRUNO SANTANA CARVALHO" w:date="2025-05-23T18:35:38.161Z" w:id="872326782">
        <w:r w:rsidRPr="3B7D5C88" w:rsidR="3385614A">
          <w:rPr>
            <w:noProof w:val="0"/>
            <w:lang w:val="pt-BR"/>
          </w:rPr>
          <w:t xml:space="preserve"> </w:t>
        </w:r>
        <w:r w:rsidRPr="3B7D5C88" w:rsidR="3385614A">
          <w:rPr>
            <w:noProof w:val="0"/>
            <w:lang w:val="pt-BR"/>
          </w:rPr>
          <w:t>etc.</w:t>
        </w:r>
      </w:ins>
      <w:ins w:author="RAYLAN BRUNO SANTANA CARVALHO" w:date="2025-05-23T02:05:31.571Z" w:id="434488451">
        <w:r w:rsidRPr="3B7D5C88" w:rsidR="438BF19F">
          <w:rPr>
            <w:noProof w:val="0"/>
            <w:lang w:val="pt-BR"/>
          </w:rPr>
          <w:t>).</w:t>
        </w:r>
      </w:ins>
    </w:p>
    <w:p w:rsidR="32F2631E" w:rsidP="3B7D5C88" w:rsidRDefault="32F2631E" w14:paraId="4A4A982E" w14:textId="7F21C741">
      <w:pPr>
        <w:pStyle w:val="Normal"/>
        <w:rPr>
          <w:ins w:author="RAYLAN BRUNO SANTANA CARVALHO" w:date="2025-05-23T01:56:00.339Z" w16du:dateUtc="2025-05-23T01:56:00.339Z" w:id="114202545"/>
          <w:noProof w:val="0"/>
          <w:lang w:val="pt-BR"/>
          <w:rPrChange w:author="RAYLAN BRUNO SANTANA CARVALHO" w:date="2025-05-27T13:25:18.045Z" w:id="875865677">
            <w:rPr>
              <w:ins w:author="RAYLAN BRUNO SANTANA CARVALHO" w:date="2025-05-23T01:56:00.339Z" w16du:dateUtc="2025-05-23T01:56:00.339Z" w:id="462223162"/>
              <w:rFonts w:ascii="Aptos" w:hAnsi="Aptos" w:eastAsia="Aptos" w:cs="Aptos"/>
              <w:b w:val="1"/>
              <w:bCs w:val="1"/>
              <w:noProof w:val="0"/>
              <w:sz w:val="24"/>
              <w:szCs w:val="24"/>
              <w:lang w:val="pt-BR"/>
            </w:rPr>
          </w:rPrChange>
        </w:rPr>
        <w:pPrChange w:author="RAYLAN BRUNO SANTANA CARVALHO" w:date="2025-05-27T13:25:18.337Z">
          <w:pPr>
            <w:pStyle w:val="ListParagraph"/>
            <w:spacing w:before="240" w:beforeAutospacing="off" w:after="240" w:afterAutospacing="off"/>
            <w:ind w:left="708"/>
          </w:pPr>
        </w:pPrChange>
      </w:pPr>
      <w:ins w:author="RAYLAN BRUNO SANTANA CARVALHO" w:date="2025-05-23T00:04:58.857Z" w:id="1868197413">
        <w:r w:rsidRPr="3B7D5C88" w:rsidR="32F2631E">
          <w:rPr>
            <w:noProof w:val="0"/>
            <w:lang w:val="pt-BR"/>
            <w:rPrChange w:author="RAYLAN BRUNO SANTANA CARVALHO" w:date="2025-05-27T13:25:18.044Z" w:id="78007343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PREFERÊNCIAS E RESTRIÇÕES</w:t>
        </w:r>
      </w:ins>
    </w:p>
    <w:p w:rsidR="60E60116" w:rsidP="3B7D5C88" w:rsidRDefault="60E60116" w14:paraId="0EEE7F2D" w14:textId="0D8D4805">
      <w:pPr>
        <w:pStyle w:val="ListParagraph"/>
        <w:numPr>
          <w:ilvl w:val="0"/>
          <w:numId w:val="95"/>
        </w:numPr>
        <w:rPr>
          <w:ins w:author="RAYLAN BRUNO SANTANA CARVALHO" w:date="2025-05-23T18:36:30.302Z" w16du:dateUtc="2025-05-23T18:36:30.302Z" w:id="1001344598"/>
          <w:noProof w:val="0"/>
          <w:sz w:val="24"/>
          <w:szCs w:val="24"/>
          <w:lang w:val="pt-BR"/>
          <w:rPrChange w:author="RAYLAN BRUNO SANTANA CARVALHO" w:date="2025-05-27T13:25:18.049Z" w:id="1308604583">
            <w:rPr>
              <w:ins w:author="RAYLAN BRUNO SANTANA CARVALHO" w:date="2025-05-23T18:36:30.302Z" w16du:dateUtc="2025-05-23T18:36:30.302Z" w:id="1332581413"/>
              <w:rFonts w:ascii="Arial" w:hAnsi="Arial" w:eastAsia="Arial" w:cs="Arial"/>
              <w:b w:val="1"/>
              <w:bCs w:val="1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</w:pPr>
      <w:ins w:author="KAUAN GUILHERME ALVES PINHEIRO SANTOS" w:date="2025-05-23T00:45:01.144Z" w:id="1823084012">
        <w:r w:rsidRPr="3B7D5C88" w:rsidR="60E60116">
          <w:rPr>
            <w:noProof w:val="0"/>
            <w:lang w:val="pt-BR"/>
          </w:rPr>
          <w:t>Como funcionará o processo de cancelamento ou alteração de passagens?</w:t>
        </w:r>
      </w:ins>
    </w:p>
    <w:p w:rsidR="236CA0B8" w:rsidP="3B7D5C88" w:rsidRDefault="236CA0B8" w14:paraId="7F5B556C" w14:textId="65E51F33">
      <w:pPr>
        <w:pStyle w:val="Normal"/>
        <w:rPr>
          <w:ins w:author="RAYLAN BRUNO SANTANA CARVALHO" w:date="2025-05-27T13:32:03.652Z" w16du:dateUtc="2025-05-27T13:32:03.652Z" w:id="1629480749"/>
          <w:noProof w:val="0"/>
          <w:lang w:val="pt-BR"/>
        </w:rPr>
      </w:pPr>
      <w:r w:rsidRPr="3B7D5C88" w:rsidR="5F85AB30">
        <w:rPr>
          <w:noProof w:val="0"/>
          <w:lang w:val="pt-BR"/>
        </w:rPr>
        <w:t xml:space="preserve">Cliente: </w:t>
      </w:r>
    </w:p>
    <w:p w:rsidR="236CA0B8" w:rsidP="3B7D5C88" w:rsidRDefault="236CA0B8" w14:paraId="103AD8FC" w14:textId="25115517">
      <w:pPr>
        <w:pStyle w:val="Normal"/>
        <w:rPr>
          <w:ins w:author="RAYLAN BRUNO SANTANA CARVALHO" w:date="2025-05-27T13:32:06.022Z" w16du:dateUtc="2025-05-27T13:32:06.022Z" w:id="969961265"/>
          <w:noProof w:val="0"/>
          <w:lang w:val="pt-BR"/>
        </w:rPr>
      </w:pPr>
      <w:ins w:author="RAYLAN BRUNO SANTANA CARVALHO" w:date="2025-05-23T01:56:04.611Z" w:id="1195451530">
        <w:r w:rsidRPr="3B7D5C88" w:rsidR="236CA0B8">
          <w:rPr>
            <w:noProof w:val="0"/>
            <w:lang w:val="pt-BR"/>
          </w:rPr>
          <w:t>Integrado com as regras das companhias aéreas via API.</w:t>
        </w:r>
      </w:ins>
    </w:p>
    <w:p w:rsidR="236CA0B8" w:rsidP="3B7D5C88" w:rsidRDefault="236CA0B8" w14:paraId="2B260751" w14:textId="48493D01">
      <w:pPr>
        <w:pStyle w:val="Normal"/>
        <w:rPr>
          <w:ins w:author="RAYLAN BRUNO SANTANA CARVALHO" w:date="2025-05-27T13:32:08.613Z" w16du:dateUtc="2025-05-27T13:32:08.613Z" w:id="2107367438"/>
          <w:noProof w:val="0"/>
          <w:lang w:val="pt-BR"/>
        </w:rPr>
      </w:pPr>
      <w:ins w:author="RAYLAN BRUNO SANTANA CARVALHO" w:date="2025-05-23T01:56:04.611Z" w:id="857950038">
        <w:r w:rsidRPr="3B7D5C88" w:rsidR="236CA0B8">
          <w:rPr>
            <w:noProof w:val="0"/>
            <w:lang w:val="pt-BR"/>
          </w:rPr>
          <w:t>O sistema apresentará as opções disponíveis e calculará as taxas automaticamente.</w:t>
        </w:r>
      </w:ins>
    </w:p>
    <w:p w:rsidR="236CA0B8" w:rsidP="3B7D5C88" w:rsidRDefault="236CA0B8" w14:paraId="01626180" w14:textId="08F76A47">
      <w:pPr>
        <w:pStyle w:val="Normal"/>
        <w:rPr>
          <w:ins w:author="KAUAN GUILHERME ALVES PINHEIRO SANTOS" w:date="2025-05-23T00:45:18.621Z" w16du:dateUtc="2025-05-23T00:45:18.621Z" w:id="1550950077"/>
          <w:noProof w:val="0"/>
          <w:lang w:val="pt-BR"/>
        </w:rPr>
      </w:pPr>
      <w:ins w:author="RAYLAN BRUNO SANTANA CARVALHO" w:date="2025-05-23T01:56:04.611Z" w:id="1970120520">
        <w:r w:rsidRPr="3B7D5C88" w:rsidR="236CA0B8">
          <w:rPr>
            <w:noProof w:val="0"/>
            <w:lang w:val="pt-BR"/>
          </w:rPr>
          <w:t xml:space="preserve">Solicitação poderá ser feita pelo </w:t>
        </w:r>
      </w:ins>
      <w:ins w:author="RAYLAN BRUNO SANTANA CARVALHO" w:date="2025-05-23T01:56:04.613Z" w:id="1212126295">
        <w:r w:rsidRPr="3B7D5C88" w:rsidR="236CA0B8">
          <w:rPr>
            <w:noProof w:val="0"/>
            <w:lang w:val="pt-BR"/>
          </w:rPr>
          <w:t>chatbot</w:t>
        </w:r>
        <w:r w:rsidRPr="3B7D5C88" w:rsidR="236CA0B8">
          <w:rPr>
            <w:noProof w:val="0"/>
            <w:lang w:val="pt-BR"/>
          </w:rPr>
          <w:t xml:space="preserve"> ou pela área do usuário.</w:t>
        </w:r>
      </w:ins>
    </w:p>
    <w:p w:rsidR="60E60116" w:rsidP="3B7D5C88" w:rsidRDefault="60E60116" w14:paraId="02DECAD9" w14:textId="61AFC359">
      <w:pPr>
        <w:pStyle w:val="ListParagraph"/>
        <w:numPr>
          <w:ilvl w:val="0"/>
          <w:numId w:val="95"/>
        </w:numPr>
        <w:rPr>
          <w:ins w:author="RAYLAN BRUNO SANTANA CARVALHO" w:date="2025-05-23T18:36:34.675Z" w16du:dateUtc="2025-05-23T18:36:34.675Z" w:id="1738683773"/>
          <w:noProof w:val="0"/>
          <w:sz w:val="24"/>
          <w:szCs w:val="24"/>
          <w:lang w:val="pt-BR"/>
          <w:rPrChange w:author="RAYLAN BRUNO SANTANA CARVALHO" w:date="2025-05-27T13:25:18.079Z" w:id="755328150">
            <w:rPr>
              <w:ins w:author="RAYLAN BRUNO SANTANA CARVALHO" w:date="2025-05-23T18:36:34.675Z" w16du:dateUtc="2025-05-23T18:36:34.675Z" w:id="924336070"/>
              <w:rFonts w:ascii="Arial" w:hAnsi="Arial" w:eastAsia="Arial" w:cs="Arial"/>
              <w:b w:val="1"/>
              <w:bCs w:val="1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</w:pPr>
      <w:ins w:author="KAUAN GUILHERME ALVES PINHEIRO SANTOS" w:date="2025-05-23T00:45:19.516Z" w:id="1613095069">
        <w:r w:rsidRPr="3B7D5C88" w:rsidR="60E60116">
          <w:rPr>
            <w:noProof w:val="0"/>
            <w:lang w:val="pt-BR"/>
            <w:rPrChange w:author="RAYLAN BRUNO SANTANA CARVALHO" w:date="2025-05-27T13:25:18.077Z" w:id="114049000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Existem restrições específicas de compra? (Ex.: limite de passagens por CPF, idade </w:t>
        </w:r>
      </w:ins>
      <w:r w:rsidRPr="3B7D5C88" w:rsidR="7137DFD8">
        <w:rPr>
          <w:noProof w:val="0"/>
          <w:lang w:val="pt-BR"/>
          <w:rPrChange w:author="RAYLAN BRUNO SANTANA CARVALHO" w:date="2025-05-23T18:35:54.35Z" w:id="1417593977">
            <w:rPr>
              <w:rFonts w:ascii="Arial" w:hAnsi="Arial" w:eastAsia="Arial" w:cs="Arial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  <w:t>mínima etc.</w:t>
      </w:r>
      <w:ins w:author="KAUAN GUILHERME ALVES PINHEIRO SANTOS" w:date="2025-05-23T00:45:19.516Z" w:id="2102797156">
        <w:r w:rsidRPr="3B7D5C88" w:rsidR="60E60116">
          <w:rPr>
            <w:noProof w:val="0"/>
            <w:lang w:val="pt-BR"/>
            <w:rPrChange w:author="RAYLAN BRUNO SANTANA CARVALHO" w:date="2025-05-23T17:23:43.018Z" w:id="1862302962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)</w:t>
        </w:r>
      </w:ins>
    </w:p>
    <w:p w:rsidR="759C97D8" w:rsidP="3B7D5C88" w:rsidRDefault="759C97D8" w14:paraId="03CD63AF" w14:textId="3B928328">
      <w:pPr>
        <w:pStyle w:val="Normal"/>
        <w:rPr>
          <w:ins w:author="RAYLAN BRUNO SANTANA CARVALHO" w:date="2025-05-27T13:32:18.641Z" w16du:dateUtc="2025-05-27T13:32:18.641Z" w:id="1730639873"/>
          <w:noProof w:val="0"/>
          <w:lang w:val="pt-BR"/>
        </w:rPr>
      </w:pPr>
      <w:r w:rsidRPr="3B7D5C88" w:rsidR="5F85AB30">
        <w:rPr>
          <w:noProof w:val="0"/>
          <w:lang w:val="pt-BR"/>
        </w:rPr>
        <w:t xml:space="preserve">Cliente: </w:t>
      </w:r>
    </w:p>
    <w:p w:rsidR="759C97D8" w:rsidP="3B7D5C88" w:rsidRDefault="759C97D8" w14:paraId="2694EE1A" w14:textId="486CEF63">
      <w:pPr>
        <w:pStyle w:val="Normal"/>
        <w:rPr>
          <w:ins w:author="RAYLAN BRUNO SANTANA CARVALHO" w:date="2025-05-27T13:32:21.037Z" w16du:dateUtc="2025-05-27T13:32:21.037Z" w:id="1484632570"/>
          <w:noProof w:val="0"/>
          <w:lang w:val="pt-BR"/>
        </w:rPr>
      </w:pPr>
      <w:ins w:author="RAYLAN BRUNO SANTANA CARVALHO" w:date="2025-05-23T01:56:28.211Z" w:id="239738186">
        <w:r w:rsidRPr="3B7D5C88" w:rsidR="759C97D8">
          <w:rPr>
            <w:noProof w:val="0"/>
            <w:lang w:val="pt-BR"/>
            <w:rPrChange w:author="RAYLAN BRUNO SANTANA CARVALHO" w:date="2025-05-27T13:25:18.09Z" w:id="1225143530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Máximo de </w:t>
        </w:r>
        <w:r w:rsidRPr="3B7D5C88" w:rsidR="759C97D8">
          <w:rPr>
            <w:noProof w:val="0"/>
            <w:lang w:val="pt-BR"/>
            <w:rPrChange w:author="RAYLAN BRUNO SANTANA CARVALHO" w:date="2025-05-23T17:23:43.022Z" w:id="24692109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5 passagens por CPF</w:t>
        </w:r>
        <w:r w:rsidRPr="3B7D5C88" w:rsidR="759C97D8">
          <w:rPr>
            <w:noProof w:val="0"/>
            <w:lang w:val="pt-BR"/>
            <w:rPrChange w:author="RAYLAN BRUNO SANTANA CARVALHO" w:date="2025-05-23T17:23:43.022Z" w:id="1608095017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 por compra.</w:t>
        </w:r>
      </w:ins>
    </w:p>
    <w:p w:rsidR="759C97D8" w:rsidP="3B7D5C88" w:rsidRDefault="759C97D8" w14:paraId="3D080237" w14:textId="37ECC350">
      <w:pPr>
        <w:pStyle w:val="Normal"/>
        <w:rPr>
          <w:ins w:author="RAYLAN BRUNO SANTANA CARVALHO" w:date="2025-05-27T13:32:23.266Z" w16du:dateUtc="2025-05-27T13:32:23.266Z" w:id="1480201655"/>
          <w:noProof w:val="0"/>
          <w:lang w:val="pt-BR"/>
        </w:rPr>
      </w:pPr>
      <w:ins w:author="RAYLAN BRUNO SANTANA CARVALHO" w:date="2025-05-23T01:56:28.211Z" w:id="53853857">
        <w:r w:rsidRPr="3B7D5C88" w:rsidR="759C97D8">
          <w:rPr>
            <w:noProof w:val="0"/>
            <w:lang w:val="pt-BR"/>
            <w:rPrChange w:author="RAYLAN BRUNO SANTANA CARVALHO" w:date="2025-05-27T13:25:18.102Z" w:id="187587255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Idade mínima: </w:t>
        </w:r>
        <w:r w:rsidRPr="3B7D5C88" w:rsidR="759C97D8">
          <w:rPr>
            <w:noProof w:val="0"/>
            <w:lang w:val="pt-BR"/>
            <w:rPrChange w:author="RAYLAN BRUNO SANTANA CARVALHO" w:date="2025-05-23T17:23:43.025Z" w:id="137360436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18 anos</w:t>
        </w:r>
        <w:r w:rsidRPr="3B7D5C88" w:rsidR="759C97D8">
          <w:rPr>
            <w:noProof w:val="0"/>
            <w:lang w:val="pt-BR"/>
            <w:rPrChange w:author="RAYLAN BRUNO SANTANA CARVALHO" w:date="2025-05-23T17:23:43.026Z" w:id="88471797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 para compra.</w:t>
        </w:r>
      </w:ins>
    </w:p>
    <w:p w:rsidR="759C97D8" w:rsidP="3B7D5C88" w:rsidRDefault="759C97D8" w14:paraId="0887A0A5" w14:textId="2BEBF089">
      <w:pPr>
        <w:pStyle w:val="Normal"/>
        <w:rPr>
          <w:ins w:author="KAUAN GUILHERME ALVES PINHEIRO SANTOS" w:date="2025-05-23T00:44:46.292Z" w16du:dateUtc="2025-05-23T00:44:46.292Z" w:id="435074197"/>
          <w:noProof w:val="0"/>
          <w:lang w:val="pt-BR"/>
          <w:rPrChange w:author="RAYLAN BRUNO SANTANA CARVALHO" w:date="2025-05-27T13:25:18.11Z" w:id="290355937">
            <w:rPr>
              <w:ins w:author="KAUAN GUILHERME ALVES PINHEIRO SANTOS" w:date="2025-05-23T00:44:46.292Z" w16du:dateUtc="2025-05-23T00:44:46.292Z" w:id="276562019"/>
              <w:rFonts w:ascii="Aptos" w:hAnsi="Aptos" w:eastAsia="Aptos" w:cs="Aptos"/>
              <w:noProof w:val="0"/>
              <w:sz w:val="24"/>
              <w:szCs w:val="24"/>
              <w:lang w:val="pt-BR"/>
            </w:rPr>
          </w:rPrChange>
        </w:rPr>
      </w:pPr>
      <w:ins w:author="RAYLAN BRUNO SANTANA CARVALHO" w:date="2025-05-23T01:56:28.212Z" w:id="1743707391">
        <w:r w:rsidRPr="3B7D5C88" w:rsidR="759C97D8">
          <w:rPr>
            <w:noProof w:val="0"/>
            <w:lang w:val="pt-BR"/>
            <w:rPrChange w:author="RAYLAN BRUNO SANTANA CARVALHO" w:date="2025-05-27T13:25:18.11Z" w:id="1845470824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Passageiros menores só podem ser adicionados com um responsável.</w:t>
        </w:r>
      </w:ins>
    </w:p>
    <w:p w:rsidR="32F2631E" w:rsidP="3B7D5C88" w:rsidRDefault="32F2631E" w14:paraId="7AD94847" w14:textId="530EF216">
      <w:pPr>
        <w:pStyle w:val="Normal"/>
        <w:rPr>
          <w:ins w:author="RAYLAN BRUNO SANTANA CARVALHO" w:date="2025-05-23T02:00:17.587Z" w16du:dateUtc="2025-05-23T02:00:17.587Z" w:id="1843804656"/>
          <w:noProof w:val="0"/>
          <w:lang w:val="pt-BR"/>
          <w:rPrChange w:author="RAYLAN BRUNO SANTANA CARVALHO" w:date="2025-05-27T13:25:18.114Z" w:id="453693943">
            <w:rPr>
              <w:ins w:author="RAYLAN BRUNO SANTANA CARVALHO" w:date="2025-05-23T02:00:17.587Z" w16du:dateUtc="2025-05-23T02:00:17.587Z" w:id="843367126"/>
              <w:rFonts w:ascii="Aptos" w:hAnsi="Aptos" w:eastAsia="Aptos" w:cs="Aptos"/>
              <w:noProof w:val="0"/>
              <w:sz w:val="24"/>
              <w:szCs w:val="24"/>
              <w:lang w:val="pt-BR"/>
            </w:rPr>
          </w:rPrChange>
        </w:rPr>
      </w:pPr>
      <w:ins w:author="RAYLAN BRUNO SANTANA CARVALHO" w:date="2025-05-23T00:04:58.858Z" w:id="891384060">
        <w:r w:rsidRPr="3B7D5C88" w:rsidR="32F2631E">
          <w:rPr>
            <w:noProof w:val="0"/>
            <w:lang w:val="pt-BR"/>
            <w:rPrChange w:author="RAYLAN BRUNO SANTANA CARVALHO" w:date="2025-05-27T13:25:18.113Z" w:id="173633848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OUTROS COMENTÁRIOS</w:t>
        </w:r>
      </w:ins>
    </w:p>
    <w:p w:rsidR="32F2631E" w:rsidP="3B7D5C88" w:rsidRDefault="32F2631E" w14:paraId="5867D21C" w14:textId="0D768FC9">
      <w:pPr>
        <w:pStyle w:val="ListParagraph"/>
        <w:numPr>
          <w:ilvl w:val="0"/>
          <w:numId w:val="95"/>
        </w:numPr>
        <w:rPr>
          <w:ins w:author="RAYLAN BRUNO SANTANA CARVALHO" w:date="2025-05-23T18:37:21.705Z" w16du:dateUtc="2025-05-23T18:37:21.705Z" w:id="1335097373"/>
          <w:noProof w:val="0"/>
          <w:sz w:val="24"/>
          <w:szCs w:val="24"/>
          <w:lang w:val="pt-BR"/>
          <w:rPrChange w:author="RAYLAN BRUNO SANTANA CARVALHO" w:date="2025-05-27T13:25:18.119Z" w:id="866579232">
            <w:rPr>
              <w:ins w:author="RAYLAN BRUNO SANTANA CARVALHO" w:date="2025-05-23T18:37:21.705Z" w16du:dateUtc="2025-05-23T18:37:21.705Z" w:id="926972101"/>
              <w:rFonts w:ascii="Arial" w:hAnsi="Arial" w:eastAsia="Arial" w:cs="Arial"/>
              <w:b w:val="1"/>
              <w:bCs w:val="1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</w:pPr>
      <w:ins w:author="RAYLAN BRUNO SANTANA CARVALHO" w:date="2025-05-23T00:04:58.858Z" w:id="1365722114">
        <w:r w:rsidRPr="3B7D5C88" w:rsidR="32F2631E">
          <w:rPr>
            <w:noProof w:val="0"/>
            <w:lang w:val="pt-BR"/>
            <w:rPrChange w:author="RAYLAN BRUNO SANTANA CARVALHO" w:date="2025-05-27T13:25:18.119Z" w:id="26090784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Há mais alguma coisa que você gostaria de acrescentar?</w:t>
        </w:r>
      </w:ins>
    </w:p>
    <w:p w:rsidR="16FA4FDF" w:rsidP="3B7D5C88" w:rsidRDefault="16FA4FDF" w14:paraId="0928142F" w14:textId="7373D1A8">
      <w:pPr>
        <w:pStyle w:val="Normal"/>
        <w:rPr>
          <w:ins w:author="RAYLAN BRUNO SANTANA CARVALHO" w:date="2025-05-27T13:32:32.004Z" w16du:dateUtc="2025-05-27T13:32:32.004Z" w:id="487316015"/>
        </w:rPr>
      </w:pPr>
      <w:r w:rsidRPr="3B7D5C88" w:rsidR="5F85AB30">
        <w:rPr>
          <w:noProof w:val="0"/>
          <w:lang w:val="pt-BR"/>
        </w:rPr>
        <w:t xml:space="preserve">Cliente: </w:t>
      </w:r>
    </w:p>
    <w:p w:rsidR="16FA4FDF" w:rsidP="3B7D5C88" w:rsidRDefault="16FA4FDF" w14:paraId="6FB072B4" w14:textId="4DD47F27">
      <w:pPr>
        <w:pStyle w:val="Normal"/>
        <w:rPr>
          <w:ins w:author="RAYLAN BRUNO SANTANA CARVALHO" w:date="2025-05-27T13:32:34.482Z" w16du:dateUtc="2025-05-27T13:32:34.482Z" w:id="1269911891"/>
        </w:rPr>
      </w:pPr>
      <w:ins w:author="RAYLAN BRUNO SANTANA CARVALHO" w:date="2025-05-23T18:37:46.435Z" w:id="2017325671">
        <w:r w:rsidRPr="3B7D5C88" w:rsidR="013B21D1">
          <w:rPr>
            <w:rPrChange w:author="RAYLAN BRUNO SANTANA CARVALHO" w:date="2025-05-27T13:25:18.127Z" w:id="329641030">
              <w:rPr>
                <w:rFonts w:ascii="Arial" w:hAnsi="Arial" w:eastAsia="Arial" w:cs="Arial"/>
                <w:i w:val="0"/>
                <w:iCs w:val="0"/>
                <w:color w:val="auto"/>
                <w:sz w:val="24"/>
                <w:szCs w:val="24"/>
              </w:rPr>
            </w:rPrChange>
          </w:rPr>
          <w:t>Desejamos que o sistema seja modular e escalável, preparado para futuras expansões (como pacotes de hospedagem).</w:t>
        </w:r>
      </w:ins>
    </w:p>
    <w:p w:rsidR="16FA4FDF" w:rsidP="3B7D5C88" w:rsidRDefault="16FA4FDF" w14:paraId="427BEEE0" w14:textId="5B8F9AFA">
      <w:pPr>
        <w:pStyle w:val="Normal"/>
        <w:rPr>
          <w:ins w:author="RAYLAN BRUNO SANTANA CARVALHO" w:date="2025-05-27T13:32:36.871Z" w16du:dateUtc="2025-05-27T13:32:36.871Z" w:id="381842702"/>
        </w:rPr>
      </w:pPr>
      <w:ins w:author="RAYLAN BRUNO SANTANA CARVALHO" w:date="2025-05-23T18:37:46.435Z" w:id="2101769658">
        <w:r w:rsidRPr="3B7D5C88" w:rsidR="013B21D1">
          <w:rPr>
            <w:rPrChange w:author="RAYLAN BRUNO SANTANA CARVALHO" w:date="2025-05-27T13:25:18.132Z" w:id="690935365">
              <w:rPr>
                <w:rFonts w:ascii="Arial" w:hAnsi="Arial" w:eastAsia="Arial" w:cs="Arial"/>
                <w:i w:val="0"/>
                <w:iCs w:val="0"/>
                <w:color w:val="auto"/>
                <w:sz w:val="24"/>
                <w:szCs w:val="24"/>
              </w:rPr>
            </w:rPrChange>
          </w:rPr>
          <w:t>Interface multilíngue (PT-BR no lançamento, EN e ES no futuro).</w:t>
        </w:r>
      </w:ins>
    </w:p>
    <w:p w:rsidR="16FA4FDF" w:rsidP="3B7D5C88" w:rsidRDefault="16FA4FDF" w14:paraId="70C52E05" w14:textId="6015DC91">
      <w:pPr>
        <w:pStyle w:val="Normal"/>
        <w:rPr>
          <w:ins w:author="RAYLAN BRUNO SANTANA CARVALHO" w:date="2025-05-27T13:32:40.044Z" w16du:dateUtc="2025-05-27T13:32:40.044Z" w:id="1241513194"/>
        </w:rPr>
      </w:pPr>
      <w:ins w:author="RAYLAN BRUNO SANTANA CARVALHO" w:date="2025-05-23T18:37:46.435Z" w:id="992648389">
        <w:r w:rsidRPr="3B7D5C88" w:rsidR="013B21D1">
          <w:rPr>
            <w:rPrChange w:author="RAYLAN BRUNO SANTANA CARVALHO" w:date="2025-05-27T13:25:18.138Z" w:id="921665452">
              <w:rPr>
                <w:rFonts w:ascii="Arial" w:hAnsi="Arial" w:eastAsia="Arial" w:cs="Arial"/>
                <w:i w:val="0"/>
                <w:iCs w:val="0"/>
                <w:color w:val="auto"/>
                <w:sz w:val="24"/>
                <w:szCs w:val="24"/>
              </w:rPr>
            </w:rPrChange>
          </w:rPr>
          <w:t>Logs de erro e painel de monitoramento para o time de suporte.</w:t>
        </w:r>
      </w:ins>
    </w:p>
    <w:p w:rsidR="16FA4FDF" w:rsidP="3B7D5C88" w:rsidRDefault="16FA4FDF" w14:paraId="72841D0D" w14:textId="346C6CB8">
      <w:pPr>
        <w:pStyle w:val="Normal"/>
        <w:rPr>
          <w:ins w:author="RAYLAN BRUNO SANTANA CARVALHO" w:date="2025-05-26T20:21:49.291Z" w16du:dateUtc="2025-05-26T20:21:49.291Z" w:id="305160740"/>
          <w:rPrChange w:author="RAYLAN BRUNO SANTANA CARVALHO" w:date="2025-05-27T13:25:18.143Z" w:id="1507403958">
            <w:rPr>
              <w:ins w:author="RAYLAN BRUNO SANTANA CARVALHO" w:date="2025-05-26T20:21:49.291Z" w16du:dateUtc="2025-05-26T20:21:49.291Z" w:id="956532748"/>
              <w:rFonts w:ascii="Arial" w:hAnsi="Arial" w:eastAsia="Arial" w:cs="Arial"/>
              <w:i w:val="0"/>
              <w:iCs w:val="0"/>
              <w:color w:val="auto"/>
              <w:sz w:val="24"/>
              <w:szCs w:val="24"/>
            </w:rPr>
          </w:rPrChange>
        </w:rPr>
      </w:pPr>
      <w:ins w:author="RAYLAN BRUNO SANTANA CARVALHO" w:date="2025-05-23T18:37:46.435Z" w:id="1671465219">
        <w:r w:rsidRPr="3B7D5C88" w:rsidR="013B21D1">
          <w:rPr>
            <w:rPrChange w:author="RAYLAN BRUNO SANTANA CARVALHO" w:date="2025-05-27T13:25:18.142Z" w:id="590921529">
              <w:rPr>
                <w:rFonts w:ascii="Arial" w:hAnsi="Arial" w:eastAsia="Arial" w:cs="Arial"/>
                <w:i w:val="0"/>
                <w:iCs w:val="0"/>
                <w:color w:val="auto"/>
                <w:sz w:val="24"/>
                <w:szCs w:val="24"/>
              </w:rPr>
            </w:rPrChange>
          </w:rPr>
          <w:t>Queremos que o sistema tenha diferenciais, como modo noturno e sugestões com base no clima e feriados.</w:t>
        </w:r>
      </w:ins>
    </w:p>
    <w:p w:rsidR="16FA4FDF" w:rsidP="3B7D5C88" w:rsidRDefault="16FA4FDF" w14:paraId="02FBE78D" w14:textId="26E286A9">
      <w:pPr>
        <w:pStyle w:val="Normal"/>
        <w:rPr>
          <w:ins w:author="KAUAN GUILHERME ALVES PINHEIRO SANTOS" w:date="2025-05-23T00:48:48.764Z" w16du:dateUtc="2025-05-23T00:48:48.764Z" w:id="36010548"/>
          <w:rPrChange w:author="RAYLAN BRUNO SANTANA CARVALHO" w:date="2025-05-27T13:25:18.147Z" w:id="1798711001">
            <w:rPr>
              <w:ins w:author="KAUAN GUILHERME ALVES PINHEIRO SANTOS" w:date="2025-05-23T00:48:48.764Z" w16du:dateUtc="2025-05-23T00:48:48.764Z" w:id="99041456"/>
              <w:sz w:val="24"/>
              <w:szCs w:val="24"/>
            </w:rPr>
          </w:rPrChange>
        </w:rPr>
        <w:pPrChange w:author="RAYLAN BRUNO SANTANA CARVALHO" w:date="2025-05-27T13:25:18.34Z">
          <w:pPr>
            <w:pStyle w:val="ListParagraph"/>
            <w:numPr>
              <w:ilvl w:val="0"/>
              <w:numId w:val="17"/>
            </w:numPr>
            <w:ind w:left="708"/>
          </w:pPr>
        </w:pPrChange>
      </w:pPr>
      <w:ins w:author="KAUAN GUILHERME ALVES PINHEIRO SANTOS" w:date="2025-05-23T00:48:47.606Z" w:id="492590361">
        <w:r w:rsidR="16FA4FDF">
          <w:t>PRAZOS</w:t>
        </w:r>
        <w:r w:rsidR="16FA4FDF">
          <w:t xml:space="preserve"> E ORÇAMENTO</w:t>
        </w:r>
      </w:ins>
    </w:p>
    <w:p w:rsidR="16FA4FDF" w:rsidP="3B7D5C88" w:rsidRDefault="16FA4FDF" w14:paraId="7295DECB" w14:textId="21CA045A">
      <w:pPr>
        <w:pStyle w:val="ListParagraph"/>
        <w:numPr>
          <w:ilvl w:val="0"/>
          <w:numId w:val="95"/>
        </w:numPr>
        <w:rPr>
          <w:ins w:author="RAYLAN BRUNO SANTANA CARVALHO" w:date="2025-05-26T22:49:34.13Z" w16du:dateUtc="2025-05-26T22:49:34.13Z" w:id="1513933751"/>
          <w:noProof w:val="0"/>
          <w:sz w:val="24"/>
          <w:szCs w:val="24"/>
          <w:lang w:val="pt-BR"/>
          <w:rPrChange w:author="RAYLAN BRUNO SANTANA CARVALHO" w:date="2025-05-27T13:25:18.152Z" w:id="941430377">
            <w:rPr>
              <w:ins w:author="RAYLAN BRUNO SANTANA CARVALHO" w:date="2025-05-26T22:49:34.13Z" w16du:dateUtc="2025-05-26T22:49:34.13Z" w:id="52378068"/>
              <w:rFonts w:ascii="Arial" w:hAnsi="Arial" w:eastAsia="Arial" w:cs="Arial"/>
              <w:b w:val="1"/>
              <w:bCs w:val="1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  <w:pPrChange w:author="RAYLAN BRUNO SANTANA CARVALHO" w:date="2025-05-27T13:32:48.291Z">
          <w:pPr>
            <w:pStyle w:val="ListParagraph"/>
            <w:spacing w:before="0" w:beforeAutospacing="off" w:after="160" w:afterAutospacing="off" w:line="279" w:lineRule="auto"/>
            <w:ind w:left="708" w:right="0"/>
            <w:jc w:val="left"/>
          </w:pPr>
        </w:pPrChange>
      </w:pPr>
      <w:ins w:author="KAUAN GUILHERME ALVES PINHEIRO SANTOS" w:date="2025-05-23T00:49:10.175Z" w:id="54532232">
        <w:r w:rsidRPr="3B7D5C88" w:rsidR="16FA4FDF">
          <w:rPr>
            <w:noProof w:val="0"/>
            <w:lang w:val="pt-BR"/>
          </w:rPr>
          <w:t>Qual o prazo esperado para o início e entrega do projeto?</w:t>
        </w:r>
      </w:ins>
    </w:p>
    <w:p w:rsidR="747E8F85" w:rsidP="3B7D5C88" w:rsidRDefault="747E8F85" w14:paraId="61D6B0C0" w14:textId="393BCABE">
      <w:pPr>
        <w:pStyle w:val="Normal"/>
        <w:rPr>
          <w:ins w:author="RAYLAN BRUNO SANTANA CARVALHO" w:date="2025-05-23T02:00:47.169Z" w16du:dateUtc="2025-05-23T02:00:47.169Z" w:id="938142227"/>
          <w:noProof w:val="0"/>
          <w:lang w:val="pt-BR"/>
          <w:rPrChange w:author="RAYLAN BRUNO SANTANA CARVALHO" w:date="2025-05-27T13:25:18.157Z" w:id="754101649">
            <w:rPr>
              <w:ins w:author="RAYLAN BRUNO SANTANA CARVALHO" w:date="2025-05-23T02:00:47.169Z" w16du:dateUtc="2025-05-23T02:00:47.169Z" w:id="364431940"/>
              <w:noProof w:val="0"/>
              <w:sz w:val="24"/>
              <w:szCs w:val="24"/>
              <w:lang w:val="pt-BR"/>
            </w:rPr>
          </w:rPrChange>
        </w:rPr>
      </w:pPr>
      <w:ins w:author="RAYLAN BRUNO SANTANA CARVALHO" w:date="2025-05-26T22:49:45.317Z" w:id="1500447597">
        <w:r w:rsidRPr="3B7D5C88" w:rsidR="747E8F85">
          <w:rPr>
            <w:noProof w:val="0"/>
            <w:lang w:val="pt-BR"/>
            <w:rPrChange w:author="RAYLAN BRUNO SANTANA CARVALHO" w:date="2025-05-27T13:25:18.156Z" w:id="1289171402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Cliente:</w:t>
        </w:r>
      </w:ins>
    </w:p>
    <w:p w:rsidR="5A59DB56" w:rsidP="3B7D5C88" w:rsidRDefault="5A59DB56" w14:paraId="5A52BDB9" w14:textId="0BBBAE30">
      <w:pPr>
        <w:pStyle w:val="Normal"/>
        <w:rPr>
          <w:ins w:author="RAYLAN BRUNO SANTANA CARVALHO" w:date="2025-05-27T13:32:50.968Z" w16du:dateUtc="2025-05-27T13:32:50.969Z" w:id="1275246551"/>
          <w:noProof w:val="0"/>
          <w:lang w:val="pt-BR"/>
        </w:rPr>
      </w:pPr>
      <w:ins w:author="RAYLAN BRUNO SANTANA CARVALHO" w:date="2025-05-23T02:00:47.695Z" w:id="560102240">
        <w:r w:rsidRPr="3B7D5C88" w:rsidR="5A59DB56">
          <w:rPr>
            <w:noProof w:val="0"/>
            <w:lang w:val="pt-BR"/>
            <w:rPrChange w:author="RAYLAN BRUNO SANTANA CARVALHO" w:date="2025-05-27T13:25:18.164Z" w:id="496282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Início: </w:t>
        </w:r>
        <w:r w:rsidRPr="3B7D5C88" w:rsidR="5A59DB56">
          <w:rPr>
            <w:noProof w:val="0"/>
            <w:lang w:val="pt-BR"/>
            <w:rPrChange w:author="RAYLAN BRUNO SANTANA CARVALHO" w:date="2025-05-23T17:23:43.054Z" w:id="166984060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imediato</w:t>
        </w:r>
        <w:r w:rsidRPr="3B7D5C88" w:rsidR="5A59DB56">
          <w:rPr>
            <w:noProof w:val="0"/>
            <w:lang w:val="pt-BR"/>
            <w:rPrChange w:author="RAYLAN BRUNO SANTANA CARVALHO" w:date="2025-05-23T17:23:43.054Z" w:id="1677878417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.</w:t>
        </w:r>
      </w:ins>
    </w:p>
    <w:p w:rsidR="5A59DB56" w:rsidP="3B7D5C88" w:rsidRDefault="5A59DB56" w14:paraId="05648CA7" w14:textId="2145BBEC">
      <w:pPr>
        <w:pStyle w:val="Normal"/>
        <w:rPr>
          <w:ins w:author="RAYLAN BRUNO SANTANA CARVALHO" w:date="2025-05-27T13:32:56.192Z" w16du:dateUtc="2025-05-27T13:32:56.192Z" w:id="802329646"/>
          <w:noProof w:val="0"/>
          <w:lang w:val="pt-BR"/>
        </w:rPr>
      </w:pPr>
      <w:ins w:author="RAYLAN BRUNO SANTANA CARVALHO" w:date="2025-05-23T02:00:47.697Z" w:id="91420725">
        <w:r w:rsidRPr="3B7D5C88" w:rsidR="5A59DB56">
          <w:rPr>
            <w:noProof w:val="0"/>
            <w:lang w:val="pt-BR"/>
            <w:rPrChange w:author="RAYLAN BRUNO SANTANA CARVALHO" w:date="2025-05-27T13:25:18.177Z" w:id="188761767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Entrega da primeira versão funcional (MVP): </w:t>
        </w:r>
      </w:ins>
      <w:ins w:author="RAYLAN BRUNO SANTANA CARVALHO" w:date="2025-05-23T02:01:16.612Z" w:id="1267849537">
        <w:r w:rsidRPr="3B7D5C88" w:rsidR="08D0C8FB">
          <w:rPr>
            <w:noProof w:val="0"/>
            <w:lang w:val="pt-BR"/>
            <w:rPrChange w:author="RAYLAN BRUNO SANTANA CARVALHO" w:date="2025-05-23T17:23:43.058Z" w:id="8371683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4</w:t>
        </w:r>
        <w:r w:rsidRPr="3B7D5C88" w:rsidR="5A59DB56">
          <w:rPr>
            <w:noProof w:val="0"/>
            <w:lang w:val="pt-BR"/>
            <w:rPrChange w:author="RAYLAN BRUNO SANTANA CARVALHO" w:date="2025-05-23T17:23:43.059Z" w:id="21205188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 semanas</w:t>
        </w:r>
      </w:ins>
      <w:ins w:author="RAYLAN BRUNO SANTANA CARVALHO" w:date="2025-05-23T02:00:47.697Z" w:id="1751380422">
        <w:r w:rsidRPr="3B7D5C88" w:rsidR="5A59DB56">
          <w:rPr>
            <w:noProof w:val="0"/>
            <w:lang w:val="pt-BR"/>
            <w:rPrChange w:author="RAYLAN BRUNO SANTANA CARVALHO" w:date="2025-05-23T17:23:43.059Z" w:id="2068859486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.</w:t>
        </w:r>
      </w:ins>
    </w:p>
    <w:p w:rsidR="5A59DB56" w:rsidP="3B7D5C88" w:rsidRDefault="5A59DB56" w14:paraId="3E8B476E" w14:textId="251DC881">
      <w:pPr>
        <w:pStyle w:val="Normal"/>
        <w:rPr>
          <w:ins w:author="KAUAN GUILHERME ALVES PINHEIRO SANTOS" w:date="2025-05-23T00:50:11.354Z" w16du:dateUtc="2025-05-23T00:50:11.354Z" w:id="599646228"/>
          <w:del w:author="RAYLAN BRUNO SANTANA CARVALHO" w:date="2025-05-23T02:02:12.182Z" w16du:dateUtc="2025-05-23T02:02:12.182Z" w:id="638462228"/>
          <w:noProof w:val="0"/>
          <w:lang w:val="pt-BR"/>
          <w:rPrChange w:author="RAYLAN BRUNO SANTANA CARVALHO" w:date="2025-05-27T13:25:18.196Z" w:id="411290248">
            <w:rPr>
              <w:ins w:author="KAUAN GUILHERME ALVES PINHEIRO SANTOS" w:date="2025-05-23T00:50:11.354Z" w16du:dateUtc="2025-05-23T00:50:11.354Z" w:id="100444285"/>
              <w:del w:author="RAYLAN BRUNO SANTANA CARVALHO" w:date="2025-05-23T02:02:12.182Z" w16du:dateUtc="2025-05-23T02:02:12.182Z" w:id="1364854485"/>
              <w:rFonts w:ascii="Aptos" w:hAnsi="Aptos" w:eastAsia="Aptos" w:cs="Aptos"/>
              <w:noProof w:val="0"/>
              <w:sz w:val="24"/>
              <w:szCs w:val="24"/>
              <w:lang w:val="pt-BR"/>
            </w:rPr>
          </w:rPrChange>
        </w:rPr>
      </w:pPr>
      <w:ins w:author="RAYLAN BRUNO SANTANA CARVALHO" w:date="2025-05-23T02:00:47.697Z" w:id="971145292">
        <w:r w:rsidRPr="3B7D5C88" w:rsidR="5A59DB56">
          <w:rPr>
            <w:noProof w:val="0"/>
            <w:lang w:val="pt-BR"/>
            <w:rPrChange w:author="RAYLAN BRUNO SANTANA CARVALHO" w:date="2025-05-27T13:25:18.191Z" w:id="3226657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Versão final com IA integrada: </w:t>
        </w:r>
        <w:r w:rsidRPr="3B7D5C88" w:rsidR="5A59DB56">
          <w:rPr>
            <w:noProof w:val="0"/>
            <w:lang w:val="pt-BR"/>
            <w:rPrChange w:author="RAYLAN BRUNO SANTANA CARVALHO" w:date="2025-05-23T17:23:43.063Z" w:id="196942784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 xml:space="preserve">em </w:t>
        </w:r>
      </w:ins>
      <w:ins w:author="RAYLAN BRUNO SANTANA CARVALHO" w:date="2025-05-23T02:01:44.652Z" w:id="1341564770">
        <w:r w:rsidRPr="3B7D5C88" w:rsidR="5A59DB56">
          <w:rPr>
            <w:noProof w:val="0"/>
            <w:lang w:val="pt-BR"/>
            <w:rPrChange w:author="RAYLAN BRUNO SANTANA CARVALHO" w:date="2025-05-23T17:23:43.064Z" w:id="48874565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2</w:t>
        </w:r>
        <w:r w:rsidRPr="3B7D5C88" w:rsidR="5A59DB56">
          <w:rPr>
            <w:noProof w:val="0"/>
            <w:lang w:val="pt-BR"/>
            <w:rPrChange w:author="RAYLAN BRUNO SANTANA CARVALHO" w:date="2025-05-23T17:23:43.065Z" w:id="50895827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 xml:space="preserve"> meses</w:t>
        </w:r>
      </w:ins>
      <w:ins w:author="RAYLAN BRUNO SANTANA CARVALHO" w:date="2025-05-23T02:00:47.697Z" w:id="257329502">
        <w:r w:rsidRPr="3B7D5C88" w:rsidR="5A59DB56">
          <w:rPr>
            <w:noProof w:val="0"/>
            <w:lang w:val="pt-BR"/>
            <w:rPrChange w:author="RAYLAN BRUNO SANTANA CARVALHO" w:date="2025-05-23T17:23:43.066Z" w:id="1092760532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.</w:t>
        </w:r>
      </w:ins>
    </w:p>
    <w:p w:rsidR="375DCE2E" w:rsidP="3B7D5C88" w:rsidRDefault="375DCE2E" w14:paraId="028856CD" w14:textId="6252BC33">
      <w:pPr>
        <w:pStyle w:val="ListParagraph"/>
        <w:numPr>
          <w:ilvl w:val="0"/>
          <w:numId w:val="95"/>
        </w:numPr>
        <w:rPr>
          <w:ins w:author="RAYLAN BRUNO SANTANA CARVALHO" w:date="2025-05-23T02:02:16.653Z" w16du:dateUtc="2025-05-23T02:02:16.653Z" w:id="962053290"/>
          <w:noProof w:val="0"/>
          <w:sz w:val="24"/>
          <w:szCs w:val="24"/>
          <w:lang w:val="pt-BR"/>
          <w:rPrChange w:author="RAYLAN BRUNO SANTANA CARVALHO" w:date="2025-05-27T13:25:18.204Z" w:id="734996458">
            <w:rPr>
              <w:ins w:author="RAYLAN BRUNO SANTANA CARVALHO" w:date="2025-05-23T02:02:16.653Z" w16du:dateUtc="2025-05-23T02:02:16.653Z" w:id="512135874"/>
              <w:noProof w:val="0"/>
              <w:sz w:val="24"/>
              <w:szCs w:val="24"/>
              <w:lang w:val="pt-BR"/>
            </w:rPr>
          </w:rPrChange>
        </w:rPr>
        <w:pPrChange w:author="RAYLAN BRUNO SANTANA CARVALHO" w:date="2025-05-27T13:33:03.25Z">
          <w:pPr>
            <w:pStyle w:val="ListParagraph"/>
            <w:spacing w:before="0" w:beforeAutospacing="off" w:after="160" w:afterAutospacing="off" w:line="279" w:lineRule="auto"/>
            <w:ind w:left="708" w:right="0"/>
            <w:jc w:val="left"/>
          </w:pPr>
        </w:pPrChange>
      </w:pPr>
      <w:ins w:author="KAUAN GUILHERME ALVES PINHEIRO SANTOS" w:date="2025-05-23T00:50:18.678Z" w:id="505891478">
        <w:r w:rsidRPr="3B7D5C88" w:rsidR="375DCE2E">
          <w:rPr>
            <w:noProof w:val="0"/>
            <w:lang w:val="pt-BR"/>
          </w:rPr>
          <w:t>Há um orçamento definido para o desenvolvimento do sistema?</w:t>
        </w:r>
      </w:ins>
    </w:p>
    <w:p w:rsidR="3C261B12" w:rsidP="3B7D5C88" w:rsidRDefault="3C261B12" w14:paraId="0ECC0136" w14:textId="52DC5FC9">
      <w:pPr>
        <w:pStyle w:val="Normal"/>
        <w:rPr>
          <w:ins w:author="KAUAN GUILHERME ALVES PINHEIRO SANTOS" w:date="2025-05-23T00:52:27.722Z" w16du:dateUtc="2025-05-23T00:52:27.722Z" w:id="1298677653"/>
          <w:noProof w:val="0"/>
          <w:lang w:val="pt-BR"/>
        </w:rPr>
        <w:pPrChange w:author="RAYLAN BRUNO SANTANA CARVALHO" w:date="2025-05-27T13:25:18.341Z">
          <w:pPr>
            <w:pStyle w:val="ListParagraph"/>
            <w:spacing w:before="0" w:beforeAutospacing="off" w:after="160" w:afterAutospacing="off" w:line="279" w:lineRule="auto"/>
            <w:ind w:left="720" w:right="0"/>
            <w:jc w:val="left"/>
          </w:pPr>
        </w:pPrChange>
      </w:pPr>
      <w:ins w:author="RAYLAN BRUNO SANTANA CARVALHO" w:date="2025-05-23T18:38:35.791Z" w:id="365645122">
        <w:r w:rsidRPr="3B7D5C88" w:rsidR="3C261B12">
          <w:rPr>
            <w:noProof w:val="0"/>
            <w:lang w:val="pt-BR"/>
            <w:rPrChange w:author="RAYLAN BRUNO SANTANA CARVALHO" w:date="2025-05-27T13:25:18.232Z" w:id="1982551630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 xml:space="preserve">Cliente: </w:t>
        </w:r>
      </w:ins>
      <w:ins w:author="RAYLAN BRUNO SANTANA CARVALHO" w:date="2025-05-23T02:02:17.126Z" w:id="771003862">
        <w:r w:rsidRPr="3B7D5C88" w:rsidR="29D4EDDD">
          <w:rPr>
            <w:noProof w:val="0"/>
            <w:lang w:val="pt-BR"/>
            <w:rPrChange w:author="RAYLAN BRUNO SANTANA CARVALHO" w:date="2025-05-23T17:24:42.45Z" w:id="1497571912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Sim. Para o MVP, o teto é de </w:t>
        </w:r>
        <w:r w:rsidRPr="3B7D5C88" w:rsidR="29D4EDDD">
          <w:rPr>
            <w:noProof w:val="0"/>
            <w:lang w:val="pt-BR"/>
            <w:rPrChange w:author="RAYLAN BRUNO SANTANA CARVALHO" w:date="2025-05-23T17:23:43.071Z" w:id="114084032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R$ 80.000,00</w:t>
        </w:r>
        <w:r w:rsidRPr="3B7D5C88" w:rsidR="29D4EDDD">
          <w:rPr>
            <w:noProof w:val="0"/>
            <w:lang w:val="pt-BR"/>
            <w:rPrChange w:author="RAYLAN BRUNO SANTANA CARVALHO" w:date="2025-05-23T17:23:43.072Z" w:id="312361093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, com possibilidade de aumento conforme funcionalidades extras forem implementadas. Fase 2 (IA complet</w:t>
        </w:r>
      </w:ins>
      <w:ins w:author="RAYLAN BRUNO SANTANA CARVALHO" w:date="2025-05-23T18:38:52.015Z" w:id="1538736498">
        <w:r w:rsidRPr="3B7D5C88" w:rsidR="39D17277">
          <w:rPr>
            <w:noProof w:val="0"/>
            <w:lang w:val="pt-BR"/>
            <w:rPrChange w:author="RAYLAN BRUNO SANTANA CARVALHO" w:date="2025-05-26T22:45:20.795Z" w:id="1062368246">
              <w:rPr>
                <w:rFonts w:ascii="Arial" w:hAnsi="Arial" w:eastAsia="Arial" w:cs="Arial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a</w:t>
        </w:r>
      </w:ins>
      <w:ins w:author="RAYLAN BRUNO SANTANA CARVALHO" w:date="2025-05-23T02:02:17.126Z" w:id="643311334">
        <w:r w:rsidRPr="3B7D5C88" w:rsidR="29D4EDDD">
          <w:rPr>
            <w:noProof w:val="0"/>
            <w:lang w:val="pt-BR"/>
            <w:rPrChange w:author="RAYLAN BRUNO SANTANA CARVALHO" w:date="2025-05-23T17:23:43.072Z" w:id="2075471818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): </w:t>
        </w:r>
        <w:r w:rsidRPr="3B7D5C88" w:rsidR="29D4EDDD">
          <w:rPr>
            <w:noProof w:val="0"/>
            <w:lang w:val="pt-BR"/>
            <w:rPrChange w:author="RAYLAN BRUNO SANTANA CARVALHO" w:date="2025-05-23T17:23:43.072Z" w:id="99864642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até R$ 120.000,00 adicionais</w:t>
        </w:r>
        <w:r w:rsidRPr="3B7D5C88" w:rsidR="29D4EDDD">
          <w:rPr>
            <w:noProof w:val="0"/>
            <w:lang w:val="pt-BR"/>
            <w:rPrChange w:author="RAYLAN BRUNO SANTANA CARVALHO" w:date="2025-05-23T17:23:43.073Z" w:id="283138834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.</w:t>
        </w:r>
      </w:ins>
    </w:p>
    <w:p w:rsidR="1B670438" w:rsidP="3B7D5C88" w:rsidRDefault="1B670438" w14:paraId="3490B263" w14:textId="4FEBCC6B">
      <w:pPr>
        <w:pStyle w:val="Normal"/>
        <w:rPr>
          <w:ins w:author="KAUAN GUILHERME ALVES PINHEIRO SANTOS" w:date="2025-05-23T00:52:40.794Z" w16du:dateUtc="2025-05-23T00:52:40.794Z" w:id="617500105"/>
          <w:noProof w:val="0"/>
          <w:lang w:val="pt-BR"/>
          <w:rPrChange w:author="RAYLAN BRUNO SANTANA CARVALHO" w:date="2025-05-27T13:25:18.244Z" w:id="2099511705">
            <w:rPr>
              <w:ins w:author="KAUAN GUILHERME ALVES PINHEIRO SANTOS" w:date="2025-05-23T00:52:40.794Z" w16du:dateUtc="2025-05-23T00:52:40.794Z" w:id="2090313884"/>
              <w:noProof w:val="0"/>
              <w:sz w:val="24"/>
              <w:szCs w:val="24"/>
              <w:lang w:val="pt-BR"/>
            </w:rPr>
          </w:rPrChange>
        </w:rPr>
        <w:pPrChange w:author="RAYLAN BRUNO SANTANA CARVALHO" w:date="2025-05-27T13:25:18.342Z">
          <w:pPr>
            <w:pStyle w:val="ListParagraph"/>
            <w:spacing w:before="0" w:beforeAutospacing="off" w:after="160" w:afterAutospacing="off" w:line="279" w:lineRule="auto"/>
            <w:ind w:left="708" w:right="0"/>
            <w:jc w:val="left"/>
          </w:pPr>
        </w:pPrChange>
      </w:pPr>
      <w:ins w:author="KAUAN GUILHERME ALVES PINHEIRO SANTOS" w:date="2025-05-23T00:52:39.664Z" w:id="1587599890">
        <w:r w:rsidRPr="3B7D5C88" w:rsidR="1B670438">
          <w:rPr>
            <w:noProof w:val="0"/>
            <w:lang w:val="pt-BR"/>
            <w:rPrChange w:author="RAYLAN BRUNO SANTANA CARVALHO" w:date="2025-05-27T13:25:18.243Z" w:id="1988764216">
              <w:rPr>
                <w:noProof w:val="0"/>
                <w:sz w:val="24"/>
                <w:szCs w:val="24"/>
                <w:lang w:val="pt-BR"/>
              </w:rPr>
            </w:rPrChange>
          </w:rPr>
          <w:t>FUTURO E EXPANSÃO</w:t>
        </w:r>
      </w:ins>
    </w:p>
    <w:p w:rsidR="1B670438" w:rsidP="3B7D5C88" w:rsidRDefault="1B670438" w14:paraId="12C5BD42" w14:textId="377F55EC">
      <w:pPr>
        <w:pStyle w:val="ListParagraph"/>
        <w:numPr>
          <w:ilvl w:val="0"/>
          <w:numId w:val="95"/>
        </w:numPr>
        <w:rPr>
          <w:ins w:author="RAYLAN BRUNO SANTANA CARVALHO" w:date="2025-05-26T22:49:55.561Z" w16du:dateUtc="2025-05-26T22:49:55.561Z" w:id="477007209"/>
          <w:noProof w:val="0"/>
          <w:sz w:val="24"/>
          <w:szCs w:val="24"/>
          <w:lang w:val="pt-BR"/>
          <w:rPrChange w:author="RAYLAN BRUNO SANTANA CARVALHO" w:date="2025-05-27T13:25:18.254Z" w:id="2025597036">
            <w:rPr>
              <w:ins w:author="RAYLAN BRUNO SANTANA CARVALHO" w:date="2025-05-26T22:49:55.561Z" w16du:dateUtc="2025-05-26T22:49:55.561Z" w:id="1304837670"/>
              <w:rFonts w:ascii="Arial" w:hAnsi="Arial" w:eastAsia="Arial" w:cs="Arial"/>
              <w:b w:val="1"/>
              <w:bCs w:val="1"/>
              <w:i w:val="0"/>
              <w:iCs w:val="0"/>
              <w:noProof w:val="0"/>
              <w:color w:val="auto"/>
              <w:sz w:val="24"/>
              <w:szCs w:val="24"/>
              <w:lang w:val="pt-BR"/>
            </w:rPr>
          </w:rPrChange>
        </w:rPr>
        <w:pPrChange w:author="RAYLAN BRUNO SANTANA CARVALHO" w:date="2025-05-27T13:33:09.397Z">
          <w:pPr>
            <w:pStyle w:val="ListParagraph"/>
            <w:spacing w:before="0" w:beforeAutospacing="off" w:after="160" w:afterAutospacing="off" w:line="279" w:lineRule="auto"/>
            <w:ind w:left="708" w:right="0"/>
            <w:jc w:val="left"/>
          </w:pPr>
        </w:pPrChange>
      </w:pPr>
      <w:ins w:author="KAUAN GUILHERME ALVES PINHEIRO SANTOS" w:date="2025-05-23T00:52:59.78Z" w:id="976938541">
        <w:r w:rsidRPr="3B7D5C88" w:rsidR="1B670438">
          <w:rPr>
            <w:noProof w:val="0"/>
            <w:lang w:val="pt-BR"/>
            <w:rPrChange w:author="RAYLAN BRUNO SANTANA CARVALHO" w:date="2025-05-27T13:25:18.252Z" w:id="336086574">
              <w:rPr>
                <w:noProof w:val="0"/>
                <w:sz w:val="24"/>
                <w:szCs w:val="24"/>
                <w:lang w:val="pt-BR"/>
              </w:rPr>
            </w:rPrChange>
          </w:rPr>
          <w:t xml:space="preserve">Há outras funcionalidades que você </w:t>
        </w:r>
      </w:ins>
      <w:ins w:author="KAUAN GUILHERME ALVES PINHEIRO SANTOS" w:date="2025-05-23T00:53:09.02Z" w:id="1604565084">
        <w:r w:rsidRPr="3B7D5C88" w:rsidR="1B670438">
          <w:rPr>
            <w:noProof w:val="0"/>
            <w:lang w:val="pt-BR"/>
            <w:rPrChange w:author="RAYLAN BRUNO SANTANA CARVALHO" w:date="2025-05-23T17:23:43.078Z" w:id="278602281">
              <w:rPr>
                <w:noProof w:val="0"/>
                <w:sz w:val="24"/>
                <w:szCs w:val="24"/>
                <w:lang w:val="pt-BR"/>
              </w:rPr>
            </w:rPrChange>
          </w:rPr>
          <w:t xml:space="preserve">gostaria de incluir </w:t>
        </w:r>
        <w:r w:rsidRPr="3B7D5C88" w:rsidR="1B670438">
          <w:rPr>
            <w:noProof w:val="0"/>
            <w:lang w:val="pt-BR"/>
            <w:rPrChange w:author="RAYLAN BRUNO SANTANA CARVALHO" w:date="2025-05-23T17:23:43.078Z" w:id="1094749492">
              <w:rPr>
                <w:noProof w:val="0"/>
                <w:sz w:val="24"/>
                <w:szCs w:val="24"/>
                <w:lang w:val="pt-BR"/>
              </w:rPr>
            </w:rPrChange>
          </w:rPr>
          <w:t>posteriorm</w:t>
        </w:r>
        <w:r w:rsidRPr="3B7D5C88" w:rsidR="1B670438">
          <w:rPr>
            <w:noProof w:val="0"/>
            <w:lang w:val="pt-BR"/>
            <w:rPrChange w:author="RAYLAN BRUNO SANTANA CARVALHO" w:date="2025-05-23T17:23:43.079Z" w:id="1225904951">
              <w:rPr>
                <w:noProof w:val="0"/>
                <w:sz w:val="24"/>
                <w:szCs w:val="24"/>
                <w:lang w:val="pt-BR"/>
              </w:rPr>
            </w:rPrChange>
          </w:rPr>
          <w:t>ente?</w:t>
        </w:r>
      </w:ins>
    </w:p>
    <w:p w:rsidR="0AA53B00" w:rsidP="3B7D5C88" w:rsidRDefault="0AA53B00" w14:paraId="29D33D77" w14:textId="1208FE4A">
      <w:pPr>
        <w:pStyle w:val="Normal"/>
        <w:rPr>
          <w:ins w:author="RAYLAN BRUNO SANTANA CARVALHO" w:date="2025-05-27T13:33:12.99Z" w16du:dateUtc="2025-05-27T13:33:12.99Z" w:id="685322766"/>
          <w:noProof w:val="0"/>
          <w:lang w:val="pt-BR"/>
        </w:rPr>
      </w:pPr>
      <w:ins w:author="RAYLAN BRUNO SANTANA CARVALHO" w:date="2025-05-26T22:49:59.607Z" w:id="20535163">
        <w:r w:rsidRPr="3B7D5C88" w:rsidR="23907CD7">
          <w:rPr>
            <w:noProof w:val="0"/>
            <w:lang w:val="pt-BR"/>
            <w:rPrChange w:author="RAYLAN BRUNO SANTANA CARVALHO" w:date="2025-05-27T13:25:18.263Z" w:id="2026575401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C</w:t>
        </w:r>
      </w:ins>
      <w:ins w:author="RAYLAN BRUNO SANTANA CARVALHO" w:date="2025-05-26T22:50:03.773Z" w:id="1111934180">
        <w:r w:rsidRPr="3B7D5C88" w:rsidR="23907CD7">
          <w:rPr>
            <w:noProof w:val="0"/>
            <w:lang w:val="pt-BR"/>
            <w:rPrChange w:author="RAYLAN BRUNO SANTANA CARVALHO" w:date="2025-05-26T22:50:06.757Z" w:id="44710671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l</w:t>
        </w:r>
      </w:ins>
      <w:ins w:author="RAYLAN BRUNO SANTANA CARVALHO" w:date="2025-05-26T22:49:59.607Z" w:id="1611456370">
        <w:r w:rsidRPr="3B7D5C88" w:rsidR="23907CD7">
          <w:rPr>
            <w:noProof w:val="0"/>
            <w:lang w:val="pt-BR"/>
            <w:rPrChange w:author="RAYLAN BRUNO SANTANA CARVALHO" w:date="2025-05-26T22:50:06.759Z" w:id="1465282668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iente</w:t>
        </w:r>
        <w:r w:rsidRPr="3B7D5C88" w:rsidR="23907CD7">
          <w:rPr>
            <w:noProof w:val="0"/>
            <w:lang w:val="pt-BR"/>
            <w:rPrChange w:author="RAYLAN BRUNO SANTANA CARVALHO" w:date="2025-05-27T13:25:18.257Z" w:id="1108514883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pt-BR"/>
              </w:rPr>
            </w:rPrChange>
          </w:rPr>
          <w:t>:</w:t>
        </w:r>
      </w:ins>
    </w:p>
    <w:p w:rsidR="0AA53B00" w:rsidP="3B7D5C88" w:rsidRDefault="0AA53B00" w14:paraId="20E17DC2" w14:textId="4FEE2E0E">
      <w:pPr>
        <w:pStyle w:val="Normal"/>
        <w:rPr>
          <w:ins w:author="RAYLAN BRUNO SANTANA CARVALHO" w:date="2025-05-27T13:33:15.491Z" w16du:dateUtc="2025-05-27T13:33:15.491Z" w:id="1079317329"/>
          <w:noProof w:val="0"/>
          <w:lang w:val="pt-BR"/>
        </w:rPr>
      </w:pPr>
      <w:ins w:author="RAYLAN BRUNO SANTANA CARVALHO" w:date="2025-05-23T02:03:03.559Z" w:id="1915597734">
        <w:r w:rsidRPr="3B7D5C88" w:rsidR="0AA53B00">
          <w:rPr>
            <w:noProof w:val="0"/>
            <w:lang w:val="pt-BR"/>
            <w:rPrChange w:author="RAYLAN BRUNO SANTANA CARVALHO" w:date="2025-05-27T13:25:18.272Z" w:id="860065368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Comparador de preços entre sites concorrentes.</w:t>
        </w:r>
      </w:ins>
    </w:p>
    <w:p w:rsidR="0AA53B00" w:rsidP="3B7D5C88" w:rsidRDefault="0AA53B00" w14:paraId="0C0E503F" w14:textId="0A872168">
      <w:pPr>
        <w:pStyle w:val="Normal"/>
        <w:rPr>
          <w:ins w:author="RAYLAN BRUNO SANTANA CARVALHO" w:date="2025-05-27T13:33:18.236Z" w16du:dateUtc="2025-05-27T13:33:18.236Z" w:id="310304499"/>
          <w:noProof w:val="0"/>
          <w:lang w:val="pt-BR"/>
        </w:rPr>
      </w:pPr>
      <w:ins w:author="RAYLAN BRUNO SANTANA CARVALHO" w:date="2025-05-23T02:03:03.559Z" w:id="739888873">
        <w:r w:rsidRPr="3B7D5C88" w:rsidR="0AA53B00">
          <w:rPr>
            <w:noProof w:val="0"/>
            <w:lang w:val="pt-BR"/>
            <w:rPrChange w:author="RAYLAN BRUNO SANTANA CARVALHO" w:date="2025-05-27T13:25:18.278Z" w:id="198846979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Venda de pacotes com hotel + voo.</w:t>
        </w:r>
      </w:ins>
    </w:p>
    <w:p w:rsidR="0AA53B00" w:rsidP="3B7D5C88" w:rsidRDefault="0AA53B00" w14:paraId="6F6E351E" w14:textId="1905867A">
      <w:pPr>
        <w:pStyle w:val="Normal"/>
        <w:rPr>
          <w:ins w:author="RAYLAN BRUNO SANTANA CARVALHO" w:date="2025-05-27T13:33:20.674Z" w16du:dateUtc="2025-05-27T13:33:20.674Z" w:id="1234148134"/>
          <w:noProof w:val="0"/>
          <w:lang w:val="pt-BR"/>
        </w:rPr>
      </w:pPr>
      <w:ins w:author="RAYLAN BRUNO SANTANA CARVALHO" w:date="2025-05-23T02:03:03.56Z" w:id="84957051">
        <w:r w:rsidRPr="3B7D5C88" w:rsidR="0AA53B00">
          <w:rPr>
            <w:noProof w:val="0"/>
            <w:lang w:val="pt-BR"/>
            <w:rPrChange w:author="RAYLAN BRUNO SANTANA CARVALHO" w:date="2025-05-27T13:25:18.283Z" w:id="185360646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Integração com serviços de aluguel de carro.</w:t>
        </w:r>
      </w:ins>
    </w:p>
    <w:p w:rsidR="0AA53B00" w:rsidP="3B7D5C88" w:rsidRDefault="0AA53B00" w14:paraId="56BC152F" w14:textId="2445E75D">
      <w:pPr>
        <w:pStyle w:val="Normal"/>
        <w:rPr>
          <w:ins w:author="RAYLAN BRUNO SANTANA CARVALHO" w:date="2025-05-27T13:33:23.09Z" w16du:dateUtc="2025-05-27T13:33:23.09Z" w:id="1569421736"/>
          <w:noProof w:val="0"/>
          <w:lang w:val="pt-BR"/>
        </w:rPr>
      </w:pPr>
      <w:ins w:author="RAYLAN BRUNO SANTANA CARVALHO" w:date="2025-05-23T02:03:03.56Z" w:id="801004080">
        <w:r w:rsidRPr="3B7D5C88" w:rsidR="0AA53B00">
          <w:rPr>
            <w:noProof w:val="0"/>
            <w:lang w:val="pt-BR"/>
            <w:rPrChange w:author="RAYLAN BRUNO SANTANA CARVALHO" w:date="2025-05-27T13:25:18.292Z" w:id="141489949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 xml:space="preserve">Programa de fidelidade e </w:t>
        </w:r>
        <w:r w:rsidRPr="3B7D5C88" w:rsidR="0AA53B00">
          <w:rPr>
            <w:noProof w:val="0"/>
            <w:lang w:val="pt-BR"/>
            <w:rPrChange w:author="RAYLAN BRUNO SANTANA CARVALHO" w:date="2025-05-23T17:23:43.088Z" w:id="1893801742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cashback</w:t>
        </w:r>
        <w:r w:rsidRPr="3B7D5C88" w:rsidR="0AA53B00">
          <w:rPr>
            <w:noProof w:val="0"/>
            <w:lang w:val="pt-BR"/>
            <w:rPrChange w:author="RAYLAN BRUNO SANTANA CARVALHO" w:date="2025-05-23T17:23:43.089Z" w:id="1950065965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.</w:t>
        </w:r>
      </w:ins>
    </w:p>
    <w:p w:rsidR="0AA53B00" w:rsidP="3B7D5C88" w:rsidRDefault="0AA53B00" w14:paraId="5FF81A4D" w14:textId="3D251282">
      <w:pPr>
        <w:pStyle w:val="Normal"/>
        <w:rPr>
          <w:ins w:author="RAYLAN BRUNO SANTANA CARVALHO" w:date="2025-05-27T13:33:25.596Z" w16du:dateUtc="2025-05-27T13:33:25.596Z" w:id="360005579"/>
          <w:noProof w:val="0"/>
          <w:lang w:val="pt-BR"/>
        </w:rPr>
      </w:pPr>
      <w:ins w:author="RAYLAN BRUNO SANTANA CARVALHO" w:date="2025-05-23T02:03:03.56Z" w:id="851923003">
        <w:r w:rsidRPr="3B7D5C88" w:rsidR="0AA53B00">
          <w:rPr>
            <w:noProof w:val="0"/>
            <w:lang w:val="pt-BR"/>
            <w:rPrChange w:author="RAYLAN BRUNO SANTANA CARVALHO" w:date="2025-05-27T13:25:18.299Z" w:id="1198461814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App mobile com realidade aumentada para embarque assistido.</w:t>
        </w:r>
      </w:ins>
    </w:p>
    <w:p w:rsidR="0AA53B00" w:rsidP="3B7D5C88" w:rsidRDefault="0AA53B00" w14:paraId="3326E406" w14:textId="069D72B8">
      <w:pPr>
        <w:pStyle w:val="Normal"/>
        <w:rPr>
          <w:ins w:author="RAYLAN BRUNO SANTANA CARVALHO" w:date="2025-05-23T00:04:58.859Z" w16du:dateUtc="2025-05-23T00:04:58.859Z" w:id="1748695730"/>
          <w:noProof w:val="0"/>
          <w:lang w:val="pt-BR"/>
          <w:rPrChange w:author="RAYLAN BRUNO SANTANA CARVALHO" w:date="2025-05-27T13:25:18.305Z" w:id="1432321072">
            <w:rPr>
              <w:ins w:author="RAYLAN BRUNO SANTANA CARVALHO" w:date="2025-05-23T00:04:58.859Z" w16du:dateUtc="2025-05-23T00:04:58.859Z" w:id="1545736345"/>
              <w:rFonts w:ascii="Aptos" w:hAnsi="Aptos" w:eastAsia="Aptos" w:cs="Aptos"/>
              <w:noProof w:val="0"/>
              <w:sz w:val="24"/>
              <w:szCs w:val="24"/>
              <w:lang w:val="pt-BR"/>
            </w:rPr>
          </w:rPrChange>
        </w:rPr>
      </w:pPr>
      <w:ins w:author="RAYLAN BRUNO SANTANA CARVALHO" w:date="2025-05-23T02:03:03.561Z" w:id="83886132">
        <w:r w:rsidRPr="3B7D5C88" w:rsidR="0AA53B00">
          <w:rPr>
            <w:noProof w:val="0"/>
            <w:lang w:val="pt-BR"/>
            <w:rPrChange w:author="RAYLAN BRUNO SANTANA CARVALHO" w:date="2025-05-27T13:25:18.305Z" w:id="876450836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rPrChange>
          </w:rPr>
          <w:t>API aberta para afiliados.</w:t>
        </w:r>
      </w:ins>
    </w:p>
    <w:p w:rsidR="43F38F5B" w:rsidP="3B7D5C88" w:rsidRDefault="43F38F5B" w14:paraId="3A4474EB" w14:textId="06A75CEF">
      <w:pPr>
        <w:pStyle w:val="Normal"/>
        <w:rPr>
          <w:ins w:author="KAUAN GUILHERME ALVES PINHEIRO SANTOS" w:date="2025-05-23T01:59:00.528Z" w16du:dateUtc="2025-05-23T01:59:00.528Z" w:id="2050850824"/>
          <w:rPrChange w:author="RAYLAN BRUNO SANTANA CARVALHO" w:date="2025-05-27T13:25:18.308Z" w:id="742839968">
            <w:rPr>
              <w:ins w:author="KAUAN GUILHERME ALVES PINHEIRO SANTOS" w:date="2025-05-23T01:59:00.528Z" w16du:dateUtc="2025-05-23T01:59:00.528Z" w:id="758952634"/>
              <w:b w:val="1"/>
              <w:bCs w:val="1"/>
            </w:rPr>
          </w:rPrChange>
        </w:rPr>
        <w:pPrChange w:author="RAYLAN BRUNO SANTANA CARVALHO" w:date="2025-05-27T13:25:18.343Z">
          <w:pPr>
            <w:pStyle w:val="Normal"/>
            <w:spacing w:before="0" w:beforeAutospacing="off" w:after="0" w:afterAutospacing="off" w:line="360" w:lineRule="auto"/>
            <w:jc w:val="left"/>
          </w:pPr>
        </w:pPrChange>
      </w:pPr>
      <w:ins w:author="KAUAN GUILHERME ALVES PINHEIRO SANTOS" w:date="2025-05-23T01:58:59.872Z" w:id="940414419">
        <w:r w:rsidR="43F38F5B">
          <w:t>REQUISITOS IDENTIFICA</w:t>
        </w:r>
      </w:ins>
      <w:ins w:author="KAUAN GUILHERME ALVES PINHEIRO SANTOS" w:date="2025-05-23T01:59:00.217Z" w:id="767844766">
        <w:r w:rsidR="43F38F5B">
          <w:t>DOS</w:t>
        </w:r>
      </w:ins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PrChange w:author="YASMIN CANTANHEDE SANTOS" w:date="2025-05-23T20:25:53.949Z" w16du:dateUtc="2025-05-23T20:25:53.949Z" w:id="1789121247">
          <w:tblPr>
            <w:tblStyle w:val="TableGrid"/>
            <w:tblLayout w:type="fixed"/>
            <w:tblLook w:val="06A0" w:firstRow="1" w:lastRow="0" w:firstColumn="1" w:lastColumn="0" w:noHBand="1" w:noVBand="1"/>
          </w:tblPr>
        </w:tblPrChange>
      </w:tblPr>
      <w:tblGrid>
        <w:gridCol w:w="4515"/>
        <w:gridCol w:w="4500"/>
      </w:tblGrid>
      <w:tr w:rsidR="5F85AB30" w:rsidTr="52210AD6" w14:paraId="4B0E2AC3">
        <w:trPr>
          <w:trHeight w:val="300"/>
          <w:trPrChange w:author="KAUAN GUILHERME ALVES PINHEIRO SANTOS" w:date="2025-05-23T02:01:30.567Z" w16du:dateUtc="2025-05-23T02:01:30.567Z" w:id="419059712">
            <w:trPr>
              <w:trHeight w:val="300"/>
            </w:trPr>
          </w:trPrChange>
          <w:ins w:author="KAUAN GUILHERME ALVES PINHEIRO SANTOS" w:date="2025-05-23T01:59:13.595Z" w:id="1479734670"/>
        </w:trPr>
        <w:tc>
          <w:tcPr>
            <w:tcW w:w="4515" w:type="dxa"/>
            <w:shd w:val="clear" w:color="auto" w:fill="D1D1D1" w:themeFill="background2" w:themeFillShade="E6"/>
            <w:tcMar/>
            <w:tcPrChange w:author="YASMIN CANTANHEDE SANTOS" w:date="2025-05-23T20:25:53.949Z" w:id="581189182">
              <w:tcPr>
                <w:tcW w:w="4508" w:type="dxa"/>
                <w:tcMar/>
              </w:tcPr>
            </w:tcPrChange>
          </w:tcPr>
          <w:p w:rsidR="43F38F5B" w:rsidP="3B7D5C88" w:rsidRDefault="43F38F5B" w14:paraId="4B00EB89" w14:textId="37720EBE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rPrChange w:author="RAYLAN BRUNO SANTANA CARVALHO" w:date="2025-05-23T18:40:24.411Z" w:id="1067366673"/>
              </w:rPr>
              <w:pPrChange w:author="RAYLAN BRUNO SANTANA CARVALHO" w:date="2025-05-27T00:49:19.838Z">
                <w:pPr>
                  <w:pStyle w:val="Normal"/>
                </w:pPr>
              </w:pPrChange>
            </w:pPr>
            <w:ins w:author="KAUAN GUILHERME ALVES PINHEIRO SANTOS" w:date="2025-05-23T01:59:39.024Z" w:id="1351999131">
              <w:r w:rsidRPr="3B7D5C88" w:rsidR="43F38F5B">
                <w:rPr>
                  <w:rFonts w:ascii="Arial" w:hAnsi="Arial" w:eastAsia="Arial" w:cs="Arial"/>
                  <w:b w:val="1"/>
                  <w:bCs w:val="1"/>
                  <w:rPrChange w:author="RAYLAN BRUNO SANTANA CARVALHO" w:date="2025-05-23T18:40:24.404Z" w:id="1519603726"/>
                </w:rPr>
                <w:t>Requisitos Funcionais</w:t>
              </w:r>
            </w:ins>
          </w:p>
        </w:tc>
        <w:tc>
          <w:tcPr>
            <w:tcW w:w="4500" w:type="dxa"/>
            <w:shd w:val="clear" w:color="auto" w:fill="D1D1D1" w:themeFill="background2" w:themeFillShade="E6"/>
            <w:tcMar/>
            <w:tcPrChange w:author="YASMIN CANTANHEDE SANTOS" w:date="2025-05-23T20:25:53.949Z" w:id="1736510478">
              <w:tcPr>
                <w:tcW w:w="4508" w:type="dxa"/>
                <w:tcMar/>
              </w:tcPr>
            </w:tcPrChange>
          </w:tcPr>
          <w:p w:rsidR="43F38F5B" w:rsidP="3B7D5C88" w:rsidRDefault="43F38F5B" w14:paraId="3F0A666F" w14:textId="272FCD4A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rPrChange w:author="RAYLAN BRUNO SANTANA CARVALHO" w:date="2025-05-23T18:40:24.425Z" w:id="273478210"/>
              </w:rPr>
              <w:pPrChange w:author="RAYLAN BRUNO SANTANA CARVALHO" w:date="2025-05-27T00:49:19.839Z">
                <w:pPr>
                  <w:pStyle w:val="Normal"/>
                </w:pPr>
              </w:pPrChange>
            </w:pPr>
            <w:ins w:author="KAUAN GUILHERME ALVES PINHEIRO SANTOS" w:date="2025-05-23T01:59:50.055Z" w:id="955154950">
              <w:r w:rsidRPr="3B7D5C88" w:rsidR="43F38F5B">
                <w:rPr>
                  <w:rFonts w:ascii="Arial" w:hAnsi="Arial" w:eastAsia="Arial" w:cs="Arial"/>
                  <w:b w:val="1"/>
                  <w:bCs w:val="1"/>
                  <w:color w:val="000000" w:themeColor="text1" w:themeTint="FF" w:themeShade="FF"/>
                  <w:rPrChange w:author="RAYLAN BRUNO SANTANA CARVALHO" w:date="2025-05-23T18:40:24.415Z" w:id="1846460098"/>
                </w:rPr>
                <w:t>Requisitos Não Funcionais</w:t>
              </w:r>
            </w:ins>
          </w:p>
        </w:tc>
      </w:tr>
      <w:tr w:rsidR="5F85AB30" w:rsidTr="52210AD6" w14:paraId="44BE0195">
        <w:trPr>
          <w:trHeight w:val="1455"/>
          <w:trPrChange w:author="RAYLAN BRUNO SANTANA CARVALHO" w:date="2025-06-13T14:53:56.929Z" w16du:dateUtc="2025-06-13T14:53:56.929Z" w:id="1396057384">
            <w:trPr>
              <w:trHeight w:val="300"/>
            </w:trPr>
          </w:trPrChange>
          <w:ins w:author="KAUAN GUILHERME ALVES PINHEIRO SANTOS" w:date="2025-05-23T01:59:13.595Z" w:id="343117069"/>
        </w:trPr>
        <w:tc>
          <w:tcPr>
            <w:tcW w:w="4515" w:type="dxa"/>
            <w:tcMar/>
            <w:tcPrChange w:author="YASMIN CANTANHEDE SANTOS" w:date="2025-05-23T20:25:53.95Z" w:id="1637920505">
              <w:tcPr>
                <w:tcW w:w="4508" w:type="dxa"/>
                <w:tcMar/>
              </w:tcPr>
            </w:tcPrChange>
          </w:tcPr>
          <w:p w:rsidR="2FFE6EF7" w:rsidP="3B7D5C88" w:rsidRDefault="2FFE6EF7" w14:paraId="023BB659" w14:textId="1D9BA338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08:57.752Z" w16du:dateUtc="2025-05-23T02:08:57.752Z" w:id="200298355"/>
                <w:rFonts w:ascii="Arial" w:hAnsi="Arial" w:eastAsia="Arial" w:cs="Arial"/>
                <w:noProof w:val="0"/>
                <w:lang w:val="pt-BR"/>
                <w:rPrChange w:author="RAYLAN BRUNO SANTANA CARVALHO" w:date="2025-05-23T18:40:24.434Z" w:id="463238724">
                  <w:rPr>
                    <w:ins w:author="KAUAN GUILHERME ALVES PINHEIRO SANTOS" w:date="2025-05-23T02:08:57.752Z" w16du:dateUtc="2025-05-23T02:08:57.752Z" w:id="160092186"/>
                    <w:noProof w:val="0"/>
                    <w:lang w:val="pt-BR"/>
                  </w:rPr>
                </w:rPrChange>
              </w:rPr>
              <w:pPrChange w:author="RAYLAN BRUNO SANTANA CARVALHO" w:date="2025-05-27T00:49:19.84Z">
                <w:pPr>
                  <w:pStyle w:val="ListParagraph"/>
                  <w:numPr>
                    <w:ilvl w:val="0"/>
                    <w:numId w:val="24"/>
                  </w:numPr>
                </w:pPr>
              </w:pPrChange>
            </w:pPr>
            <w:ins w:author="KAUAN GUILHERME ALVES PINHEIRO SANTOS" w:date="2025-05-26T20:18:27.437Z" w:id="1938160772">
              <w:r w:rsidRPr="3B7D5C88" w:rsidR="2FFE6EF7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  <w:rPrChange w:author="KAUAN GUILHERME ALVES PINHEIRO SANTOS" w:date="2025-05-26T20:18:34.543Z" w:id="1439860400">
                    <w:rPr>
                      <w:rFonts w:ascii="Arial" w:hAnsi="Arial" w:eastAsia="Arial" w:cs="Arial"/>
                      <w:noProof w:val="0"/>
                      <w:lang w:val="pt-BR"/>
                    </w:rPr>
                  </w:rPrChange>
                </w:rPr>
                <w:t>RF01:</w:t>
              </w:r>
              <w:r w:rsidRPr="3B7D5C88" w:rsidR="2FFE6EF7">
                <w:rPr>
                  <w:rFonts w:ascii="Arial" w:hAnsi="Arial" w:eastAsia="Arial" w:cs="Arial"/>
                  <w:noProof w:val="0"/>
                  <w:lang w:val="pt-BR"/>
                </w:rPr>
                <w:t xml:space="preserve"> </w:t>
              </w:r>
            </w:ins>
            <w:ins w:author="KAUAN GUILHERME ALVES PINHEIRO SANTOS" w:date="2025-05-23T02:08:56.438Z" w:id="64816420">
              <w:r w:rsidRPr="3B7D5C88" w:rsidR="5D826B71">
                <w:rPr>
                  <w:rFonts w:ascii="Arial" w:hAnsi="Arial" w:eastAsia="Arial" w:cs="Arial"/>
                  <w:noProof w:val="0"/>
                  <w:lang w:val="pt-BR"/>
                  <w:rPrChange w:author="RAYLAN BRUNO SANTANA CARVALHO" w:date="2025-05-23T18:40:24.429Z" w:id="50988089">
                    <w:rPr>
                      <w:noProof w:val="0"/>
                      <w:lang w:val="pt-BR"/>
                    </w:rPr>
                  </w:rPrChange>
                </w:rPr>
                <w:t>Permitir pesquisa de voos por origem, destino, datas e filtros.</w:t>
              </w:r>
            </w:ins>
          </w:p>
          <w:p w:rsidR="4547865E" w:rsidP="3B7D5C88" w:rsidRDefault="4547865E" w14:paraId="58CC01FC" w14:textId="41809AB4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12:09.764Z" w16du:dateUtc="2025-05-23T02:12:09.764Z" w:id="634933766"/>
                <w:rFonts w:ascii="Arial" w:hAnsi="Arial" w:eastAsia="Arial" w:cs="Arial"/>
                <w:noProof w:val="0"/>
                <w:lang w:val="pt-BR"/>
                <w:rPrChange w:author="RAYLAN BRUNO SANTANA CARVALHO" w:date="2025-05-23T18:40:24.438Z" w:id="1168048619">
                  <w:rPr>
                    <w:ins w:author="KAUAN GUILHERME ALVES PINHEIRO SANTOS" w:date="2025-05-23T02:12:09.764Z" w16du:dateUtc="2025-05-23T02:12:09.764Z" w:id="1166992873"/>
                    <w:noProof w:val="0"/>
                    <w:lang w:val="pt-BR"/>
                  </w:rPr>
                </w:rPrChange>
              </w:rPr>
              <w:pPrChange w:author="RAYLAN BRUNO SANTANA CARVALHO" w:date="2025-05-27T00:49:19.841Z">
                <w:pPr>
                  <w:pStyle w:val="ListParagraph"/>
                  <w:numPr>
                    <w:ilvl w:val="0"/>
                    <w:numId w:val="24"/>
                  </w:numPr>
                </w:pPr>
              </w:pPrChange>
            </w:pPr>
            <w:ins w:author="KAUAN GUILHERME ALVES PINHEIRO SANTOS" w:date="2025-05-26T20:18:52.026Z" w:id="1278716282">
              <w:r w:rsidRPr="3B7D5C88" w:rsidR="4547865E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  <w:rPrChange w:author="KAUAN GUILHERME ALVES PINHEIRO SANTOS" w:date="2025-05-26T20:20:51.408Z" w:id="552862164">
                    <w:rPr>
                      <w:rFonts w:ascii="Arial" w:hAnsi="Arial" w:eastAsia="Arial" w:cs="Arial"/>
                      <w:noProof w:val="0"/>
                      <w:lang w:val="pt-BR"/>
                    </w:rPr>
                  </w:rPrChange>
                </w:rPr>
                <w:t xml:space="preserve">RF02: </w:t>
              </w:r>
            </w:ins>
            <w:ins w:author="KAUAN GUILHERME ALVES PINHEIRO SANTOS" w:date="2025-05-23T02:09:05.663Z" w:id="1215581948">
              <w:r w:rsidRPr="3B7D5C88" w:rsidR="5D826B71">
                <w:rPr>
                  <w:rFonts w:ascii="Arial" w:hAnsi="Arial" w:eastAsia="Arial" w:cs="Arial"/>
                  <w:noProof w:val="0"/>
                  <w:lang w:val="pt-BR"/>
                  <w:rPrChange w:author="RAYLAN BRUNO SANTANA CARVALHO" w:date="2025-05-23T18:40:24.435Z" w:id="2043402781">
                    <w:rPr>
                      <w:noProof w:val="0"/>
                      <w:lang w:val="pt-BR"/>
                    </w:rPr>
                  </w:rPrChange>
                </w:rPr>
                <w:t>Oferecer recomendações personalizadas de voos e destinos com base no histórico e preferências.</w:t>
              </w:r>
            </w:ins>
          </w:p>
          <w:p w:rsidR="5343FC95" w:rsidP="3B7D5C88" w:rsidRDefault="5343FC95" w14:paraId="7AA5A2E9" w14:textId="50BC355D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13:26.02Z" w16du:dateUtc="2025-05-23T02:13:26.02Z" w:id="1094968195"/>
                <w:rFonts w:ascii="Arial" w:hAnsi="Arial" w:eastAsia="Arial" w:cs="Arial"/>
              </w:rPr>
              <w:pPrChange w:author="RAYLAN BRUNO SANTANA CARVALHO" w:date="2025-05-27T00:49:19.842Z">
                <w:pPr>
                  <w:pStyle w:val="ListParagraph"/>
                  <w:numPr>
                    <w:ilvl w:val="0"/>
                    <w:numId w:val="24"/>
                  </w:numPr>
                  <w:jc w:val="both"/>
                </w:pPr>
              </w:pPrChange>
            </w:pPr>
            <w:ins w:author="KAUAN GUILHERME ALVES PINHEIRO SANTOS" w:date="2025-05-26T20:18:57.781Z" w:id="1747097357">
              <w:r w:rsidRPr="3B7D5C88" w:rsidR="5343FC95">
                <w:rPr>
                  <w:rFonts w:ascii="Arial" w:hAnsi="Arial" w:eastAsia="Arial" w:cs="Arial"/>
                  <w:b w:val="1"/>
                  <w:bCs w:val="1"/>
                  <w:rPrChange w:author="KAUAN GUILHERME ALVES PINHEIRO SANTOS" w:date="2025-05-26T20:20:55.659Z" w:id="1246834688">
                    <w:rPr>
                      <w:rFonts w:ascii="Arial" w:hAnsi="Arial" w:eastAsia="Arial" w:cs="Arial"/>
                    </w:rPr>
                  </w:rPrChange>
                </w:rPr>
                <w:t>RF03:</w:t>
              </w:r>
              <w:r w:rsidRPr="3B7D5C88" w:rsidR="5343FC95">
                <w:rPr>
                  <w:rFonts w:ascii="Arial" w:hAnsi="Arial" w:eastAsia="Arial" w:cs="Arial"/>
                </w:rPr>
                <w:t xml:space="preserve"> </w:t>
              </w:r>
            </w:ins>
            <w:ins w:author="KAUAN GUILHERME ALVES PINHEIRO SANTOS" w:date="2025-05-23T02:12:23.688Z" w:id="365688745">
              <w:r w:rsidRPr="3B7D5C88" w:rsidR="26B2F4CE">
                <w:rPr>
                  <w:rFonts w:ascii="Arial" w:hAnsi="Arial" w:eastAsia="Arial" w:cs="Arial"/>
                  <w:rPrChange w:author="RAYLAN BRUNO SANTANA CARVALHO" w:date="2025-05-23T18:40:24.443Z" w:id="1608086909"/>
                </w:rPr>
                <w:t>Realizar compra rápida com preenchimento inteligente de dados.</w:t>
              </w:r>
            </w:ins>
          </w:p>
          <w:p w:rsidR="23A8EDA1" w:rsidP="3B7D5C88" w:rsidRDefault="23A8EDA1" w14:paraId="30C14F22" w14:textId="669A691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14:28.486Z" w16du:dateUtc="2025-05-23T02:14:28.486Z" w:id="1020252576"/>
                <w:rFonts w:ascii="Arial" w:hAnsi="Arial" w:eastAsia="Arial" w:cs="Arial"/>
              </w:rPr>
              <w:pPrChange w:author="RAYLAN BRUNO SANTANA CARVALHO" w:date="2025-05-27T00:49:19.842Z">
                <w:pPr>
                  <w:pStyle w:val="ListParagraph"/>
                  <w:numPr>
                    <w:ilvl w:val="0"/>
                    <w:numId w:val="24"/>
                  </w:numPr>
                  <w:jc w:val="both"/>
                </w:pPr>
              </w:pPrChange>
            </w:pPr>
            <w:ins w:author="KAUAN GUILHERME ALVES PINHEIRO SANTOS" w:date="2025-05-26T20:19:04.208Z" w:id="3405432">
              <w:r w:rsidRPr="3B7D5C88" w:rsidR="23A8EDA1">
                <w:rPr>
                  <w:rFonts w:ascii="Arial" w:hAnsi="Arial" w:eastAsia="Arial" w:cs="Arial"/>
                  <w:b w:val="1"/>
                  <w:bCs w:val="1"/>
                  <w:rPrChange w:author="KAUAN GUILHERME ALVES PINHEIRO SANTOS" w:date="2025-05-26T20:20:58.879Z" w:id="1897673030">
                    <w:rPr>
                      <w:rFonts w:ascii="Arial" w:hAnsi="Arial" w:eastAsia="Arial" w:cs="Arial"/>
                    </w:rPr>
                  </w:rPrChange>
                </w:rPr>
                <w:t>RF04:</w:t>
              </w:r>
              <w:r w:rsidRPr="3B7D5C88" w:rsidR="23A8EDA1">
                <w:rPr>
                  <w:rFonts w:ascii="Arial" w:hAnsi="Arial" w:eastAsia="Arial" w:cs="Arial"/>
                </w:rPr>
                <w:t xml:space="preserve"> </w:t>
              </w:r>
            </w:ins>
            <w:ins w:author="KAUAN GUILHERME ALVES PINHEIRO SANTOS" w:date="2025-05-23T02:13:39.013Z" w:id="609185375">
              <w:r w:rsidRPr="3B7D5C88" w:rsidR="60943444">
                <w:rPr>
                  <w:rFonts w:ascii="Arial" w:hAnsi="Arial" w:eastAsia="Arial" w:cs="Arial"/>
                  <w:rPrChange w:author="RAYLAN BRUNO SANTANA CARVALHO" w:date="2025-05-23T18:40:24.448Z" w:id="1691470695"/>
                </w:rPr>
                <w:t xml:space="preserve">Disponibilizar chat inteligente para dúvidas e sugestões com atendimento </w:t>
              </w:r>
              <w:r w:rsidRPr="3B7D5C88" w:rsidR="60943444">
                <w:rPr>
                  <w:rFonts w:ascii="Arial" w:hAnsi="Arial" w:eastAsia="Arial" w:cs="Arial"/>
                  <w:rPrChange w:author="RAYLAN BRUNO SANTANA CARVALHO" w:date="2025-05-23T18:40:24.449Z" w:id="1350716350"/>
                </w:rPr>
                <w:t>automatizado.</w:t>
              </w:r>
            </w:ins>
          </w:p>
          <w:p w:rsidR="7016FFDD" w:rsidP="3AACDA21" w:rsidRDefault="7016FFDD" w14:paraId="247FC86D" w14:textId="61B784B3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14:47.546Z" w16du:dateUtc="2025-05-23T02:14:47.546Z" w:id="655527286"/>
                <w:rFonts w:ascii="Arial" w:hAnsi="Arial" w:eastAsia="Arial" w:cs="Arial"/>
                <w:noProof w:val="0"/>
                <w:lang w:val="pt-BR"/>
                <w:rPrChange w:author="RAYLAN BRUNO SANTANA CARVALHO" w:date="2025-05-23T18:40:24.455Z" w:id="982870705">
                  <w:rPr>
                    <w:ins w:author="KAUAN GUILHERME ALVES PINHEIRO SANTOS" w:date="2025-05-23T02:14:47.546Z" w16du:dateUtc="2025-05-23T02:14:47.546Z" w:id="2019663790"/>
                    <w:noProof w:val="0"/>
                    <w:lang w:val="pt-BR"/>
                  </w:rPr>
                </w:rPrChange>
              </w:rPr>
              <w:pPrChange w:author="RAYLAN BRUNO SANTANA CARVALHO" w:date="2025-05-27T00:49:19.843Z">
                <w:pPr>
                  <w:pStyle w:val="ListParagraph"/>
                  <w:numPr>
                    <w:ilvl w:val="0"/>
                    <w:numId w:val="24"/>
                  </w:numPr>
                  <w:jc w:val="both"/>
                </w:pPr>
              </w:pPrChange>
            </w:pPr>
            <w:ins w:author="KAUAN GUILHERME ALVES PINHEIRO SANTOS" w:date="2025-05-26T20:19:13.54Z" w:id="1356838431">
              <w:r w:rsidRPr="3AACDA21" w:rsidR="7016FFDD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  <w:rPrChange w:author="KAUAN GUILHERME ALVES PINHEIRO SANTOS" w:date="2025-05-26T20:21:01.855Z" w:id="167832164">
                    <w:rPr>
                      <w:rFonts w:ascii="Arial" w:hAnsi="Arial" w:eastAsia="Arial" w:cs="Arial"/>
                      <w:noProof w:val="0"/>
                      <w:lang w:val="pt-BR"/>
                    </w:rPr>
                  </w:rPrChange>
                </w:rPr>
                <w:t>RF05:</w:t>
              </w:r>
              <w:r w:rsidRPr="3AACDA21" w:rsidR="7016FFDD">
                <w:rPr>
                  <w:rFonts w:ascii="Arial" w:hAnsi="Arial" w:eastAsia="Arial" w:cs="Arial"/>
                  <w:noProof w:val="0"/>
                  <w:lang w:val="pt-BR"/>
                </w:rPr>
                <w:t xml:space="preserve"> </w:t>
              </w:r>
            </w:ins>
            <w:ins w:author="KAUAN GUILHERME ALVES PINHEIRO SANTOS" w:date="2025-05-23T02:14:25.046Z" w:id="2143088501">
              <w:r w:rsidRPr="3AACDA21" w:rsidR="60943444">
                <w:rPr>
                  <w:rFonts w:ascii="Arial" w:hAnsi="Arial" w:eastAsia="Arial" w:cs="Arial"/>
                  <w:noProof w:val="0"/>
                  <w:lang w:val="pt-BR"/>
                  <w:rPrChange w:author="RAYLAN BRUNO SANTANA CARVALHO" w:date="2025-05-23T18:40:24.452Z" w:id="498487257">
                    <w:rPr>
                      <w:noProof w:val="0"/>
                      <w:lang w:val="pt-BR"/>
                    </w:rPr>
                  </w:rPrChange>
                </w:rPr>
                <w:t>Integrar</w:t>
              </w:r>
              <w:del w:author="RAYLAN BRUNO SANTANA CARVALHO" w:date="2025-06-13T14:52:42.382Z" w:id="1382001898">
                <w:r w:rsidRPr="3AACDA21" w:rsidDel="60943444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52Z" w:id="981004056">
                      <w:rPr>
                        <w:noProof w:val="0"/>
                        <w:lang w:val="pt-BR"/>
                      </w:rPr>
                    </w:rPrChange>
                  </w:rPr>
                  <w:delText>-</w:delText>
                </w:r>
              </w:del>
              <w:del w:author="RAYLAN BRUNO SANTANA CARVALHO" w:date="2025-06-13T14:52:42.259Z" w:id="1302132660">
                <w:r w:rsidRPr="3AACDA21" w:rsidDel="60943444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52Z" w:id="1759331815">
                      <w:rPr>
                        <w:noProof w:val="0"/>
                        <w:lang w:val="pt-BR"/>
                      </w:rPr>
                    </w:rPrChange>
                  </w:rPr>
                  <w:delText>se a</w:delText>
                </w:r>
              </w:del>
              <w:r w:rsidRPr="3AACDA21" w:rsidR="60943444">
                <w:rPr>
                  <w:rFonts w:ascii="Arial" w:hAnsi="Arial" w:eastAsia="Arial" w:cs="Arial"/>
                  <w:noProof w:val="0"/>
                  <w:lang w:val="pt-BR"/>
                  <w:rPrChange w:author="RAYLAN BRUNO SANTANA CARVALHO" w:date="2025-05-23T18:40:24.452Z" w:id="134201956">
                    <w:rPr>
                      <w:noProof w:val="0"/>
                      <w:lang w:val="pt-BR"/>
                    </w:rPr>
                  </w:rPrChange>
                </w:rPr>
                <w:t xml:space="preserve"> APIs de companhias aéreas para busca de voos e políticas de alteração/</w:t>
              </w:r>
              <w:r w:rsidRPr="3AACDA21" w:rsidR="60943444">
                <w:rPr>
                  <w:rFonts w:ascii="Arial" w:hAnsi="Arial" w:eastAsia="Arial" w:cs="Arial"/>
                  <w:noProof w:val="0"/>
                  <w:lang w:val="pt-BR"/>
                  <w:rPrChange w:author="RAYLAN BRUNO SANTANA CARVALHO" w:date="2025-05-23T18:40:24.453Z" w:id="1748784205">
                    <w:rPr>
                      <w:noProof w:val="0"/>
                      <w:lang w:val="pt-BR"/>
                    </w:rPr>
                  </w:rPrChange>
                </w:rPr>
                <w:t>cancelamento.</w:t>
              </w:r>
            </w:ins>
          </w:p>
          <w:p w:rsidR="7ECBD728" w:rsidP="3AACDA21" w:rsidRDefault="7ECBD728" w14:paraId="03C1190E" w14:textId="50AEBE3A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15:02.61Z" w16du:dateUtc="2025-05-23T02:15:02.61Z" w:id="386787475"/>
                <w:rFonts w:ascii="Arial" w:hAnsi="Arial" w:eastAsia="Arial" w:cs="Arial"/>
                <w:noProof w:val="0"/>
                <w:lang w:val="pt-BR"/>
                <w:rPrChange w:author="RAYLAN BRUNO SANTANA CARVALHO" w:date="2025-05-23T18:40:24.464Z" w:id="492262656">
                  <w:rPr>
                    <w:ins w:author="KAUAN GUILHERME ALVES PINHEIRO SANTOS" w:date="2025-05-23T02:15:02.61Z" w16du:dateUtc="2025-05-23T02:15:02.61Z" w:id="615954361"/>
                    <w:noProof w:val="0"/>
                    <w:lang w:val="pt-BR"/>
                  </w:rPr>
                </w:rPrChange>
              </w:rPr>
              <w:pPrChange w:author="RAYLAN BRUNO SANTANA CARVALHO" w:date="2025-05-27T00:49:19.844Z">
                <w:pPr>
                  <w:pStyle w:val="ListParagraph"/>
                  <w:numPr>
                    <w:ilvl w:val="0"/>
                    <w:numId w:val="24"/>
                  </w:numPr>
                  <w:jc w:val="both"/>
                </w:pPr>
              </w:pPrChange>
            </w:pPr>
            <w:ins w:author="KAUAN GUILHERME ALVES PINHEIRO SANTOS" w:date="2025-05-26T20:19:22.123Z" w:id="222843906">
              <w:r w:rsidRPr="3AACDA21" w:rsidR="7ECBD728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  <w:rPrChange w:author="KAUAN GUILHERME ALVES PINHEIRO SANTOS" w:date="2025-05-26T20:21:04.77Z" w:id="1104478988">
                    <w:rPr>
                      <w:rFonts w:ascii="Arial" w:hAnsi="Arial" w:eastAsia="Arial" w:cs="Arial"/>
                      <w:noProof w:val="0"/>
                      <w:lang w:val="pt-BR"/>
                    </w:rPr>
                  </w:rPrChange>
                </w:rPr>
                <w:t>RF06:</w:t>
              </w:r>
              <w:r w:rsidRPr="3AACDA21" w:rsidR="7ECBD728">
                <w:rPr>
                  <w:rFonts w:ascii="Arial" w:hAnsi="Arial" w:eastAsia="Arial" w:cs="Arial"/>
                  <w:noProof w:val="0"/>
                  <w:lang w:val="pt-BR"/>
                </w:rPr>
                <w:t xml:space="preserve"> </w:t>
              </w:r>
            </w:ins>
            <w:ins w:author="KAUAN GUILHERME ALVES PINHEIRO SANTOS" w:date="2025-05-23T02:14:25.046Z" w:id="1838763208">
              <w:r w:rsidRPr="3AACDA21" w:rsidR="3A75088D">
                <w:rPr>
                  <w:rFonts w:ascii="Arial" w:hAnsi="Arial" w:eastAsia="Arial" w:cs="Arial"/>
                  <w:noProof w:val="0"/>
                  <w:lang w:val="pt-BR"/>
                  <w:rPrChange w:author="RAYLAN BRUNO SANTANA CARVALHO" w:date="2025-05-23T18:40:24.457Z" w:id="831562779">
                    <w:rPr>
                      <w:noProof w:val="0"/>
                      <w:lang w:val="pt-BR"/>
                    </w:rPr>
                  </w:rPrChange>
                </w:rPr>
                <w:t>Realizar pagamentos com cartão de crédito/débito, Pix</w:t>
              </w:r>
            </w:ins>
            <w:ins w:author="RAYLAN BRUNO SANTANA CARVALHO" w:date="2025-06-13T14:49:55.479Z" w:id="1515916016">
              <w:r w:rsidRPr="3AACDA21" w:rsidR="093B3BF5">
                <w:rPr>
                  <w:rFonts w:ascii="Arial" w:hAnsi="Arial" w:eastAsia="Arial" w:cs="Arial"/>
                  <w:noProof w:val="0"/>
                  <w:lang w:val="pt-BR"/>
                </w:rPr>
                <w:t>.</w:t>
              </w:r>
            </w:ins>
            <w:ins w:author="KAUAN GUILHERME ALVES PINHEIRO SANTOS" w:date="2025-05-23T02:14:25.046Z" w:id="436325967">
              <w:del w:author="RAYLAN BRUNO SANTANA CARVALHO" w:date="2025-06-13T14:49:31.004Z" w:id="1457901951"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57Z" w:id="909594739">
                      <w:rPr>
                        <w:noProof w:val="0"/>
                        <w:lang w:val="pt-BR"/>
                      </w:rPr>
                    </w:rPrChange>
                  </w:rPr>
                  <w:delText>,</w:delText>
                </w:r>
              </w:del>
              <w:del w:author="RAYLAN BRUNO SANTANA CARVALHO" w:date="2025-06-13T14:49:30.442Z" w:id="1213794806"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57Z" w:id="1804930675">
                      <w:rPr>
                        <w:noProof w:val="0"/>
                        <w:lang w:val="pt-BR"/>
                      </w:rPr>
                    </w:rPrChange>
                  </w:rPr>
                  <w:delText xml:space="preserve"> </w:delText>
                </w:r>
              </w:del>
              <w:del w:author="RAYLAN BRUNO SANTANA CARVALHO" w:date="2025-06-13T14:49:28.888Z" w:id="718552602"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57Z" w:id="544413321">
                      <w:rPr>
                        <w:noProof w:val="0"/>
                        <w:lang w:val="pt-BR"/>
                      </w:rPr>
                    </w:rPrChange>
                  </w:rPr>
                  <w:delText>carteiras digitais (Google</w:delText>
                </w:r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57Z" w:id="383724420">
                      <w:rPr>
                        <w:noProof w:val="0"/>
                        <w:lang w:val="pt-BR"/>
                      </w:rPr>
                    </w:rPrChange>
                  </w:rPr>
                  <w:delText xml:space="preserve"> </w:delText>
                </w:r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58Z" w:id="814453134">
                      <w:rPr>
                        <w:noProof w:val="0"/>
                        <w:lang w:val="pt-BR"/>
                      </w:rPr>
                    </w:rPrChange>
                  </w:rPr>
                  <w:delText>Pa</w:delText>
                </w:r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58Z" w:id="1532951965">
                      <w:rPr>
                        <w:noProof w:val="0"/>
                        <w:lang w:val="pt-BR"/>
                      </w:rPr>
                    </w:rPrChange>
                  </w:rPr>
                  <w:delText>y</w:delText>
                </w:r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59Z" w:id="782177316">
                      <w:rPr>
                        <w:noProof w:val="0"/>
                        <w:lang w:val="pt-BR"/>
                      </w:rPr>
                    </w:rPrChange>
                  </w:rPr>
                  <w:delText>, Apple</w:delText>
                </w:r>
              </w:del>
              <w:del w:author="RAYLAN BRUNO SANTANA CARVALHO" w:date="2025-06-13T14:49:28.889Z" w:id="990329453"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59Z" w:id="2080765906">
                      <w:rPr>
                        <w:noProof w:val="0"/>
                        <w:lang w:val="pt-BR"/>
                      </w:rPr>
                    </w:rPrChange>
                  </w:rPr>
                  <w:delText xml:space="preserve"> </w:delText>
                </w:r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61Z" w:id="284705506">
                      <w:rPr>
                        <w:noProof w:val="0"/>
                        <w:lang w:val="pt-BR"/>
                      </w:rPr>
                    </w:rPrChange>
                  </w:rPr>
                  <w:delText>Pa</w:delText>
                </w:r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61Z" w:id="1491345865">
                      <w:rPr>
                        <w:noProof w:val="0"/>
                        <w:lang w:val="pt-BR"/>
                      </w:rPr>
                    </w:rPrChange>
                  </w:rPr>
                  <w:delText>y</w:delText>
                </w:r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62Z" w:id="1593940839">
                      <w:rPr>
                        <w:noProof w:val="0"/>
                        <w:lang w:val="pt-BR"/>
                      </w:rPr>
                    </w:rPrChange>
                  </w:rPr>
                  <w:delText>, PayPal)</w:delText>
                </w:r>
              </w:del>
              <w:del w:author="RAYLAN BRUNO SANTANA CARVALHO" w:date="2025-06-13T14:49:41.629Z" w:id="1768535585"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62Z" w:id="2019017863">
                      <w:rPr>
                        <w:noProof w:val="0"/>
                        <w:lang w:val="pt-BR"/>
                      </w:rPr>
                    </w:rPrChange>
                  </w:rPr>
                  <w:delText>.</w:delText>
                </w:r>
              </w:del>
            </w:ins>
          </w:p>
          <w:p w:rsidR="7C1783CA" w:rsidP="3AACDA21" w:rsidRDefault="7C1783CA" w14:paraId="781E339B" w14:textId="210DAF33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15:15.478Z" w16du:dateUtc="2025-05-23T02:15:15.478Z" w:id="829363244"/>
                <w:del w:author="RAYLAN BRUNO SANTANA CARVALHO" w:date="2025-06-13T14:49:41.034Z" w16du:dateUtc="2025-06-13T14:49:41.034Z" w:id="367403200"/>
                <w:rFonts w:ascii="Arial" w:hAnsi="Arial" w:eastAsia="Arial" w:cs="Arial"/>
                <w:noProof w:val="0"/>
                <w:lang w:val="pt-BR"/>
                <w:rPrChange w:author="RAYLAN BRUNO SANTANA CARVALHO" w:date="2025-05-23T18:40:24.471Z" w:id="150119980">
                  <w:rPr>
                    <w:ins w:author="KAUAN GUILHERME ALVES PINHEIRO SANTOS" w:date="2025-05-23T02:15:15.478Z" w16du:dateUtc="2025-05-23T02:15:15.478Z" w:id="1824733553"/>
                    <w:del w:author="RAYLAN BRUNO SANTANA CARVALHO" w:date="2025-06-13T14:49:41.034Z" w16du:dateUtc="2025-06-13T14:49:41.034Z" w:id="314882490"/>
                    <w:noProof w:val="0"/>
                    <w:lang w:val="pt-BR"/>
                  </w:rPr>
                </w:rPrChange>
              </w:rPr>
              <w:pPrChange w:author="RAYLAN BRUNO SANTANA CARVALHO" w:date="2025-05-27T00:49:19.845Z">
                <w:pPr>
                  <w:pStyle w:val="ListParagraph"/>
                  <w:numPr>
                    <w:ilvl w:val="0"/>
                    <w:numId w:val="24"/>
                  </w:numPr>
                  <w:jc w:val="both"/>
                </w:pPr>
              </w:pPrChange>
            </w:pPr>
            <w:ins w:author="KAUAN GUILHERME ALVES PINHEIRO SANTOS" w:date="2025-05-26T20:19:29.285Z" w:id="1990985112">
              <w:del w:author="RAYLAN BRUNO SANTANA CARVALHO" w:date="2025-06-13T14:49:41.044Z" w:id="699499562">
                <w:r w:rsidRPr="3AACDA21" w:rsidDel="7C1783CA">
                  <w:rPr>
                    <w:rFonts w:ascii="Arial" w:hAnsi="Arial" w:eastAsia="Arial" w:cs="Arial"/>
                    <w:b w:val="1"/>
                    <w:bCs w:val="1"/>
                    <w:noProof w:val="0"/>
                    <w:lang w:val="pt-BR"/>
                    <w:rPrChange w:author="KAUAN GUILHERME ALVES PINHEIRO SANTOS" w:date="2025-05-26T20:21:07.619Z" w:id="1230241060">
                      <w:rPr>
                        <w:rFonts w:ascii="Arial" w:hAnsi="Arial" w:eastAsia="Arial" w:cs="Arial"/>
                        <w:noProof w:val="0"/>
                        <w:lang w:val="pt-BR"/>
                      </w:rPr>
                    </w:rPrChange>
                  </w:rPr>
                  <w:delText>RF07:</w:delText>
                </w:r>
                <w:r w:rsidRPr="3AACDA21" w:rsidDel="7C1783CA">
                  <w:rPr>
                    <w:rFonts w:ascii="Arial" w:hAnsi="Arial" w:eastAsia="Arial" w:cs="Arial"/>
                    <w:noProof w:val="0"/>
                    <w:lang w:val="pt-BR"/>
                  </w:rPr>
                  <w:delText xml:space="preserve"> </w:delText>
                </w:r>
              </w:del>
            </w:ins>
            <w:ins w:author="KAUAN GUILHERME ALVES PINHEIRO SANTOS" w:date="2025-05-23T02:14:25.046Z" w:id="1399576986">
              <w:del w:author="RAYLAN BRUNO SANTANA CARVALHO" w:date="2025-06-13T14:49:41.044Z" w:id="1729964063"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66Z" w:id="1024504692">
                      <w:rPr>
                        <w:noProof w:val="0"/>
                        <w:lang w:val="pt-BR"/>
                      </w:rPr>
                    </w:rPrChange>
                  </w:rPr>
                  <w:delText>Integrar com gateways de pagamento (</w:delText>
                </w:r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67Z" w:id="1794590907">
                      <w:rPr>
                        <w:noProof w:val="0"/>
                        <w:lang w:val="pt-BR"/>
                      </w:rPr>
                    </w:rPrChange>
                  </w:rPr>
                  <w:delText>Stripe</w:delText>
                </w:r>
              </w:del>
              <w:del w:author="RAYLAN BRUNO SANTANA CARVALHO" w:date="2025-06-13T14:49:41.045Z" w:id="1524139706"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69Z" w:id="1381421309">
                      <w:rPr>
                        <w:noProof w:val="0"/>
                        <w:lang w:val="pt-BR"/>
                      </w:rPr>
                    </w:rPrChange>
                  </w:rPr>
                  <w:delText>, PagSeguro, Mercado Pago).</w:delText>
                </w:r>
              </w:del>
            </w:ins>
          </w:p>
          <w:p w:rsidR="7AB94971" w:rsidP="3AACDA21" w:rsidRDefault="7AB94971" w14:paraId="34A04234" w14:textId="62BACBFB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15:33.497Z" w16du:dateUtc="2025-05-23T02:15:33.497Z" w:id="1699495020"/>
                <w:del w:author="RAYLAN BRUNO SANTANA CARVALHO" w:date="2025-06-13T14:49:53.853Z" w16du:dateUtc="2025-06-13T14:49:53.853Z" w:id="812105081"/>
                <w:rFonts w:ascii="Arial" w:hAnsi="Arial" w:eastAsia="Arial" w:cs="Arial"/>
                <w:noProof w:val="0"/>
                <w:lang w:val="pt-BR"/>
                <w:rPrChange w:author="RAYLAN BRUNO SANTANA CARVALHO" w:date="2025-05-23T18:40:24.474Z" w:id="1849940973">
                  <w:rPr>
                    <w:ins w:author="KAUAN GUILHERME ALVES PINHEIRO SANTOS" w:date="2025-05-23T02:15:33.497Z" w16du:dateUtc="2025-05-23T02:15:33.497Z" w:id="1857769474"/>
                    <w:del w:author="RAYLAN BRUNO SANTANA CARVALHO" w:date="2025-06-13T14:49:53.853Z" w16du:dateUtc="2025-06-13T14:49:53.853Z" w:id="1969033961"/>
                    <w:noProof w:val="0"/>
                    <w:lang w:val="pt-BR"/>
                  </w:rPr>
                </w:rPrChange>
              </w:rPr>
              <w:pPrChange w:author="RAYLAN BRUNO SANTANA CARVALHO" w:date="2025-05-27T00:49:19.846Z">
                <w:pPr>
                  <w:pStyle w:val="ListParagraph"/>
                  <w:numPr>
                    <w:ilvl w:val="0"/>
                    <w:numId w:val="24"/>
                  </w:numPr>
                  <w:jc w:val="both"/>
                </w:pPr>
              </w:pPrChange>
            </w:pPr>
            <w:ins w:author="KAUAN GUILHERME ALVES PINHEIRO SANTOS" w:date="2025-05-26T20:19:34.874Z" w:id="1308619919">
              <w:del w:author="RAYLAN BRUNO SANTANA CARVALHO" w:date="2025-06-13T14:49:53.854Z" w:id="1384403473">
                <w:r w:rsidRPr="3AACDA21" w:rsidDel="7AB94971">
                  <w:rPr>
                    <w:rFonts w:ascii="Arial" w:hAnsi="Arial" w:eastAsia="Arial" w:cs="Arial"/>
                    <w:b w:val="1"/>
                    <w:bCs w:val="1"/>
                    <w:noProof w:val="0"/>
                    <w:lang w:val="pt-BR"/>
                    <w:rPrChange w:author="KAUAN GUILHERME ALVES PINHEIRO SANTOS" w:date="2025-05-26T20:21:14.829Z" w:id="906650743">
                      <w:rPr>
                        <w:rFonts w:ascii="Arial" w:hAnsi="Arial" w:eastAsia="Arial" w:cs="Arial"/>
                        <w:noProof w:val="0"/>
                        <w:lang w:val="pt-BR"/>
                      </w:rPr>
                    </w:rPrChange>
                  </w:rPr>
                  <w:delText>RF08:</w:delText>
                </w:r>
                <w:r w:rsidRPr="3AACDA21" w:rsidDel="7AB94971">
                  <w:rPr>
                    <w:rFonts w:ascii="Arial" w:hAnsi="Arial" w:eastAsia="Arial" w:cs="Arial"/>
                    <w:noProof w:val="0"/>
                    <w:lang w:val="pt-BR"/>
                  </w:rPr>
                  <w:delText xml:space="preserve"> </w:delText>
                </w:r>
              </w:del>
            </w:ins>
            <w:ins w:author="KAUAN GUILHERME ALVES PINHEIRO SANTOS" w:date="2025-05-23T02:15:13.192Z" w:id="939918352">
              <w:del w:author="RAYLAN BRUNO SANTANA CARVALHO" w:date="2025-06-13T14:49:53.854Z" w:id="631679108">
                <w:r w:rsidRPr="3AACDA21" w:rsidDel="3A75088D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473Z" w:id="517278767">
                      <w:rPr>
                        <w:noProof w:val="0"/>
                        <w:lang w:val="pt-BR"/>
                      </w:rPr>
                    </w:rPrChange>
                  </w:rPr>
                  <w:delText>Limitar a compra a 5 passagens por CPF.</w:delText>
                </w:r>
              </w:del>
            </w:ins>
          </w:p>
          <w:p w:rsidR="0AF6B576" w:rsidP="52210AD6" w:rsidRDefault="0AF6B576" w14:paraId="180416FF" w14:textId="79148738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15:55.998Z" w16du:dateUtc="2025-05-23T02:15:55.998Z" w:id="1494803449"/>
                <w:rFonts w:ascii="Arial" w:hAnsi="Arial" w:eastAsia="Arial" w:cs="Arial"/>
              </w:rPr>
              <w:pPrChange w:author="RAYLAN BRUNO SANTANA CARVALHO" w:date="2025-05-27T00:49:19.846Z">
                <w:pPr>
                  <w:pStyle w:val="ListParagraph"/>
                  <w:numPr>
                    <w:ilvl w:val="0"/>
                    <w:numId w:val="24"/>
                  </w:numPr>
                  <w:jc w:val="both"/>
                </w:pPr>
              </w:pPrChange>
            </w:pPr>
            <w:ins w:author="KAUAN GUILHERME ALVES PINHEIRO SANTOS" w:date="2025-05-26T20:19:39.676Z" w:id="1476715880">
              <w:r w:rsidRPr="52210AD6" w:rsidR="36D52676">
                <w:rPr>
                  <w:rFonts w:ascii="Arial" w:hAnsi="Arial" w:eastAsia="Arial" w:cs="Arial"/>
                  <w:b w:val="1"/>
                  <w:bCs w:val="1"/>
                  <w:rPrChange w:author="KAUAN GUILHERME ALVES PINHEIRO SANTOS" w:date="2025-05-26T20:21:17.293Z" w:id="610318245">
                    <w:rPr>
                      <w:rFonts w:ascii="Arial" w:hAnsi="Arial" w:eastAsia="Arial" w:cs="Arial"/>
                    </w:rPr>
                  </w:rPrChange>
                </w:rPr>
                <w:t>RF0</w:t>
              </w:r>
            </w:ins>
            <w:ins w:author="RAYLAN BRUNO SANTANA CARVALHO" w:date="2025-06-13T20:23:20.397Z" w:id="1683274181">
              <w:r w:rsidRPr="52210AD6" w:rsidR="06350382">
                <w:rPr>
                  <w:rFonts w:ascii="Arial" w:hAnsi="Arial" w:eastAsia="Arial" w:cs="Arial"/>
                  <w:b w:val="1"/>
                  <w:bCs w:val="1"/>
                </w:rPr>
                <w:t>7</w:t>
              </w:r>
            </w:ins>
            <w:ins w:author="KAUAN GUILHERME ALVES PINHEIRO SANTOS" w:date="2025-05-26T20:19:39.676Z" w:id="524509513">
              <w:del w:author="RAYLAN BRUNO SANTANA CARVALHO" w:date="2025-06-13T20:23:20.244Z" w:id="766660517">
                <w:r w:rsidRPr="52210AD6" w:rsidDel="36D52676">
                  <w:rPr>
                    <w:rFonts w:ascii="Arial" w:hAnsi="Arial" w:eastAsia="Arial" w:cs="Arial"/>
                    <w:b w:val="1"/>
                    <w:bCs w:val="1"/>
                    <w:rPrChange w:author="KAUAN GUILHERME ALVES PINHEIRO SANTOS" w:date="2025-05-26T20:21:17.293Z" w:id="2090772718">
                      <w:rPr>
                        <w:rFonts w:ascii="Arial" w:hAnsi="Arial" w:eastAsia="Arial" w:cs="Arial"/>
                      </w:rPr>
                    </w:rPrChange>
                  </w:rPr>
                  <w:delText>9</w:delText>
                </w:r>
              </w:del>
              <w:r w:rsidRPr="52210AD6" w:rsidR="36D52676">
                <w:rPr>
                  <w:rFonts w:ascii="Arial" w:hAnsi="Arial" w:eastAsia="Arial" w:cs="Arial"/>
                  <w:b w:val="1"/>
                  <w:bCs w:val="1"/>
                  <w:rPrChange w:author="KAUAN GUILHERME ALVES PINHEIRO SANTOS" w:date="2025-05-26T20:21:17.293Z" w:id="230436878">
                    <w:rPr>
                      <w:rFonts w:ascii="Arial" w:hAnsi="Arial" w:eastAsia="Arial" w:cs="Arial"/>
                    </w:rPr>
                  </w:rPrChange>
                </w:rPr>
                <w:t>:</w:t>
              </w:r>
              <w:r w:rsidRPr="52210AD6" w:rsidR="36D52676">
                <w:rPr>
                  <w:rFonts w:ascii="Arial" w:hAnsi="Arial" w:eastAsia="Arial" w:cs="Arial"/>
                </w:rPr>
                <w:t xml:space="preserve"> </w:t>
              </w:r>
            </w:ins>
            <w:ins w:author="KAUAN GUILHERME ALVES PINHEIRO SANTOS" w:date="2025-05-23T02:15:40.34Z" w:id="307491614">
              <w:r w:rsidRPr="52210AD6" w:rsidR="24488AC2">
                <w:rPr>
                  <w:rFonts w:ascii="Arial" w:hAnsi="Arial" w:eastAsia="Arial" w:cs="Arial"/>
                  <w:rPrChange w:author="RAYLAN BRUNO SANTANA CARVALHO" w:date="2025-05-23T18:40:24.476Z" w:id="444969336"/>
                </w:rPr>
                <w:t>Exigir idade mínima de 18 anos para compra.</w:t>
              </w:r>
            </w:ins>
          </w:p>
          <w:p w:rsidR="7A325788" w:rsidP="52210AD6" w:rsidRDefault="7A325788" w14:paraId="283D5BD0" w14:textId="247CFBAB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16:45.566Z" w16du:dateUtc="2025-05-23T02:16:45.566Z" w:id="741290824"/>
                <w:rFonts w:ascii="Arial" w:hAnsi="Arial" w:eastAsia="Arial" w:cs="Arial"/>
              </w:rPr>
              <w:pPrChange w:author="RAYLAN BRUNO SANTANA CARVALHO" w:date="2025-05-27T00:49:19.847Z">
                <w:pPr>
                  <w:pStyle w:val="ListParagraph"/>
                  <w:numPr>
                    <w:ilvl w:val="0"/>
                    <w:numId w:val="24"/>
                  </w:numPr>
                  <w:jc w:val="both"/>
                </w:pPr>
              </w:pPrChange>
            </w:pPr>
            <w:ins w:author="KAUAN GUILHERME ALVES PINHEIRO SANTOS" w:date="2025-05-26T20:19:44.316Z" w:id="467110848">
              <w:r w:rsidRPr="52210AD6" w:rsidR="103B7844">
                <w:rPr>
                  <w:rFonts w:ascii="Arial" w:hAnsi="Arial" w:eastAsia="Arial" w:cs="Arial"/>
                  <w:b w:val="1"/>
                  <w:bCs w:val="1"/>
                  <w:rPrChange w:author="KAUAN GUILHERME ALVES PINHEIRO SANTOS" w:date="2025-05-26T20:21:19.507Z" w:id="210046577">
                    <w:rPr>
                      <w:rFonts w:ascii="Arial" w:hAnsi="Arial" w:eastAsia="Arial" w:cs="Arial"/>
                    </w:rPr>
                  </w:rPrChange>
                </w:rPr>
                <w:t>RF</w:t>
              </w:r>
            </w:ins>
            <w:ins w:author="RAYLAN BRUNO SANTANA CARVALHO" w:date="2025-06-13T20:23:26.19Z" w:id="1222645227">
              <w:r w:rsidRPr="52210AD6" w:rsidR="0E090E3F">
                <w:rPr>
                  <w:rFonts w:ascii="Arial" w:hAnsi="Arial" w:eastAsia="Arial" w:cs="Arial"/>
                  <w:b w:val="1"/>
                  <w:bCs w:val="1"/>
                </w:rPr>
                <w:t>08</w:t>
              </w:r>
            </w:ins>
            <w:ins w:author="KAUAN GUILHERME ALVES PINHEIRO SANTOS" w:date="2025-05-26T20:19:44.316Z" w:id="475677205">
              <w:del w:author="RAYLAN BRUNO SANTANA CARVALHO" w:date="2025-06-13T20:23:24.026Z" w:id="1513315487">
                <w:r w:rsidRPr="52210AD6" w:rsidDel="103B7844">
                  <w:rPr>
                    <w:rFonts w:ascii="Arial" w:hAnsi="Arial" w:eastAsia="Arial" w:cs="Arial"/>
                    <w:b w:val="1"/>
                    <w:bCs w:val="1"/>
                    <w:rPrChange w:author="KAUAN GUILHERME ALVES PINHEIRO SANTOS" w:date="2025-05-26T20:21:19.507Z" w:id="1497887687">
                      <w:rPr>
                        <w:rFonts w:ascii="Arial" w:hAnsi="Arial" w:eastAsia="Arial" w:cs="Arial"/>
                      </w:rPr>
                    </w:rPrChange>
                  </w:rPr>
                  <w:delText>1</w:delText>
                </w:r>
              </w:del>
              <w:del w:author="RAYLAN BRUNO SANTANA CARVALHO" w:date="2025-06-13T20:23:23.882Z" w:id="2050190684">
                <w:r w:rsidRPr="52210AD6" w:rsidDel="103B7844">
                  <w:rPr>
                    <w:rFonts w:ascii="Arial" w:hAnsi="Arial" w:eastAsia="Arial" w:cs="Arial"/>
                    <w:b w:val="1"/>
                    <w:bCs w:val="1"/>
                    <w:rPrChange w:author="KAUAN GUILHERME ALVES PINHEIRO SANTOS" w:date="2025-05-26T20:21:19.507Z" w:id="1096582502">
                      <w:rPr>
                        <w:rFonts w:ascii="Arial" w:hAnsi="Arial" w:eastAsia="Arial" w:cs="Arial"/>
                      </w:rPr>
                    </w:rPrChange>
                  </w:rPr>
                  <w:delText>0</w:delText>
                </w:r>
              </w:del>
              <w:r w:rsidRPr="52210AD6" w:rsidR="103B7844">
                <w:rPr>
                  <w:rFonts w:ascii="Arial" w:hAnsi="Arial" w:eastAsia="Arial" w:cs="Arial"/>
                  <w:b w:val="1"/>
                  <w:bCs w:val="1"/>
                  <w:rPrChange w:author="KAUAN GUILHERME ALVES PINHEIRO SANTOS" w:date="2025-05-26T20:21:19.507Z" w:id="547177811">
                    <w:rPr>
                      <w:rFonts w:ascii="Arial" w:hAnsi="Arial" w:eastAsia="Arial" w:cs="Arial"/>
                    </w:rPr>
                  </w:rPrChange>
                </w:rPr>
                <w:t>:</w:t>
              </w:r>
              <w:r w:rsidRPr="52210AD6" w:rsidR="103B7844">
                <w:rPr>
                  <w:rFonts w:ascii="Arial" w:hAnsi="Arial" w:eastAsia="Arial" w:cs="Arial"/>
                </w:rPr>
                <w:t xml:space="preserve"> </w:t>
              </w:r>
            </w:ins>
            <w:ins w:author="KAUAN GUILHERME ALVES PINHEIRO SANTOS" w:date="2025-05-23T02:16:03.072Z" w:id="514117597">
              <w:r w:rsidRPr="52210AD6" w:rsidR="24488AC2">
                <w:rPr>
                  <w:rFonts w:ascii="Arial" w:hAnsi="Arial" w:eastAsia="Arial" w:cs="Arial"/>
                  <w:rPrChange w:author="RAYLAN BRUNO SANTANA CARVALHO" w:date="2025-05-23T18:40:24.479Z" w:id="436777374"/>
                </w:rPr>
                <w:t>Suportar modo noturno na interface.</w:t>
              </w:r>
            </w:ins>
          </w:p>
          <w:p w:rsidR="1B56C489" w:rsidP="52210AD6" w:rsidRDefault="1B56C489" w14:paraId="00C7C801" w14:textId="735B6590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RAYLAN BRUNO SANTANA CARVALHO" w:date="2025-05-26T21:19:42.423Z" w16du:dateUtc="2025-05-26T21:19:42.423Z" w:id="2046287716"/>
                <w:rFonts w:ascii="Arial" w:hAnsi="Arial" w:eastAsia="Arial" w:cs="Arial"/>
                <w:noProof w:val="0"/>
                <w:lang w:val="pt-BR"/>
              </w:rPr>
              <w:pPrChange w:author="RAYLAN BRUNO SANTANA CARVALHO" w:date="2025-05-27T00:49:19.848Z">
                <w:pPr>
                  <w:pStyle w:val="ListParagraph"/>
                  <w:numPr>
                    <w:ilvl w:val="0"/>
                    <w:numId w:val="24"/>
                  </w:numPr>
                  <w:jc w:val="both"/>
                </w:pPr>
              </w:pPrChange>
            </w:pPr>
            <w:ins w:author="KAUAN GUILHERME ALVES PINHEIRO SANTOS" w:date="2025-05-26T20:19:50.142Z" w:id="718675706">
              <w:r w:rsidRPr="52210AD6" w:rsidR="3A29B42F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  <w:rPrChange w:author="KAUAN GUILHERME ALVES PINHEIRO SANTOS" w:date="2025-05-26T20:21:25.367Z" w:id="1522465475">
                    <w:rPr>
                      <w:rFonts w:ascii="Arial" w:hAnsi="Arial" w:eastAsia="Arial" w:cs="Arial"/>
                      <w:noProof w:val="0"/>
                      <w:lang w:val="pt-BR"/>
                    </w:rPr>
                  </w:rPrChange>
                </w:rPr>
                <w:t>RF</w:t>
              </w:r>
            </w:ins>
            <w:ins w:author="RAYLAN BRUNO SANTANA CARVALHO" w:date="2025-06-13T20:23:30.032Z" w:id="2121114834">
              <w:r w:rsidRPr="52210AD6" w:rsidR="2769433B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</w:rPr>
                <w:t>09</w:t>
              </w:r>
            </w:ins>
            <w:ins w:author="KAUAN GUILHERME ALVES PINHEIRO SANTOS" w:date="2025-05-26T20:19:50.142Z" w:id="652451107">
              <w:del w:author="RAYLAN BRUNO SANTANA CARVALHO" w:date="2025-06-13T20:23:28.883Z" w:id="1894794245">
                <w:r w:rsidRPr="52210AD6" w:rsidDel="3A29B42F">
                  <w:rPr>
                    <w:rFonts w:ascii="Arial" w:hAnsi="Arial" w:eastAsia="Arial" w:cs="Arial"/>
                    <w:b w:val="1"/>
                    <w:bCs w:val="1"/>
                    <w:noProof w:val="0"/>
                    <w:lang w:val="pt-BR"/>
                    <w:rPrChange w:author="KAUAN GUILHERME ALVES PINHEIRO SANTOS" w:date="2025-05-26T20:21:25.367Z" w:id="1994854994">
                      <w:rPr>
                        <w:rFonts w:ascii="Arial" w:hAnsi="Arial" w:eastAsia="Arial" w:cs="Arial"/>
                        <w:noProof w:val="0"/>
                        <w:lang w:val="pt-BR"/>
                      </w:rPr>
                    </w:rPrChange>
                  </w:rPr>
                  <w:delText>1</w:delText>
                </w:r>
              </w:del>
              <w:del w:author="RAYLAN BRUNO SANTANA CARVALHO" w:date="2025-06-13T20:23:28.723Z" w:id="846131736">
                <w:r w:rsidRPr="52210AD6" w:rsidDel="3A29B42F">
                  <w:rPr>
                    <w:rFonts w:ascii="Arial" w:hAnsi="Arial" w:eastAsia="Arial" w:cs="Arial"/>
                    <w:b w:val="1"/>
                    <w:bCs w:val="1"/>
                    <w:noProof w:val="0"/>
                    <w:lang w:val="pt-BR"/>
                    <w:rPrChange w:author="KAUAN GUILHERME ALVES PINHEIRO SANTOS" w:date="2025-05-26T20:21:25.367Z" w:id="1700890535">
                      <w:rPr>
                        <w:rFonts w:ascii="Arial" w:hAnsi="Arial" w:eastAsia="Arial" w:cs="Arial"/>
                        <w:noProof w:val="0"/>
                        <w:lang w:val="pt-BR"/>
                      </w:rPr>
                    </w:rPrChange>
                  </w:rPr>
                  <w:delText>1</w:delText>
                </w:r>
              </w:del>
              <w:r w:rsidRPr="52210AD6" w:rsidR="3A29B42F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  <w:rPrChange w:author="KAUAN GUILHERME ALVES PINHEIRO SANTOS" w:date="2025-05-26T20:21:25.367Z" w:id="1025492599">
                    <w:rPr>
                      <w:rFonts w:ascii="Arial" w:hAnsi="Arial" w:eastAsia="Arial" w:cs="Arial"/>
                      <w:noProof w:val="0"/>
                      <w:lang w:val="pt-BR"/>
                    </w:rPr>
                  </w:rPrChange>
                </w:rPr>
                <w:t>:</w:t>
              </w:r>
              <w:r w:rsidRPr="52210AD6" w:rsidR="3A29B42F">
                <w:rPr>
                  <w:rFonts w:ascii="Arial" w:hAnsi="Arial" w:eastAsia="Arial" w:cs="Arial"/>
                  <w:noProof w:val="0"/>
                  <w:lang w:val="pt-BR"/>
                </w:rPr>
                <w:t xml:space="preserve"> </w:t>
              </w:r>
            </w:ins>
            <w:ins w:author="KAUAN GUILHERME ALVES PINHEIRO SANTOS" w:date="2025-05-23T02:16:46.438Z" w:id="984847715">
              <w:r w:rsidRPr="52210AD6" w:rsidR="24488AC2">
                <w:rPr>
                  <w:rFonts w:ascii="Arial" w:hAnsi="Arial" w:eastAsia="Arial" w:cs="Arial"/>
                  <w:noProof w:val="0"/>
                  <w:lang w:val="pt-BR"/>
                  <w:rPrChange w:author="RAYLAN BRUNO SANTANA CARVALHO" w:date="2025-05-23T18:40:24.481Z" w:id="2000402954">
                    <w:rPr>
                      <w:noProof w:val="0"/>
                      <w:lang w:val="pt-BR"/>
                    </w:rPr>
                  </w:rPrChange>
                </w:rPr>
                <w:t>Exibir sugestões baseadas em</w:t>
              </w:r>
            </w:ins>
            <w:ins w:author="KAUAN GUILHERME ALVES PINHEIRO SANTOS" w:date="2025-05-23T02:17:04.226Z" w:id="437660644">
              <w:r w:rsidRPr="52210AD6" w:rsidR="24488AC2">
                <w:rPr>
                  <w:rFonts w:ascii="Arial" w:hAnsi="Arial" w:eastAsia="Arial" w:cs="Arial"/>
                  <w:noProof w:val="0"/>
                  <w:lang w:val="pt-BR"/>
                  <w:rPrChange w:author="RAYLAN BRUNO SANTANA CARVALHO" w:date="2025-05-23T18:40:24.483Z" w:id="1056560258">
                    <w:rPr>
                      <w:noProof w:val="0"/>
                      <w:lang w:val="pt-BR"/>
                    </w:rPr>
                  </w:rPrChange>
                </w:rPr>
                <w:t xml:space="preserve"> </w:t>
              </w:r>
            </w:ins>
            <w:ins w:author="KAUAN GUILHERME ALVES PINHEIRO SANTOS" w:date="2025-05-23T02:16:46.438Z" w:id="1260739061">
              <w:r w:rsidRPr="52210AD6" w:rsidR="24488AC2">
                <w:rPr>
                  <w:rFonts w:ascii="Arial" w:hAnsi="Arial" w:eastAsia="Arial" w:cs="Arial"/>
                  <w:noProof w:val="0"/>
                  <w:lang w:val="pt-BR"/>
                  <w:rPrChange w:author="RAYLAN BRUNO SANTANA CARVALHO" w:date="2025-05-23T18:40:24.484Z" w:id="1727390672">
                    <w:rPr>
                      <w:noProof w:val="0"/>
                      <w:lang w:val="pt-BR"/>
                    </w:rPr>
                  </w:rPrChange>
                </w:rPr>
                <w:t>clima e feriados.</w:t>
              </w:r>
            </w:ins>
          </w:p>
          <w:p w:rsidR="40623DD5" w:rsidP="52210AD6" w:rsidRDefault="40623DD5" w14:paraId="06BF48FC" w14:textId="0C0B2C83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RAYLAN BRUNO SANTANA CARVALHO" w:date="2025-05-26T21:23:45.359Z" w16du:dateUtc="2025-05-26T21:23:45.359Z" w:id="1734637502"/>
                <w:rFonts w:ascii="Arial" w:hAnsi="Arial" w:eastAsia="Arial" w:cs="Arial"/>
                <w:noProof w:val="0"/>
                <w:lang w:val="pt-BR"/>
              </w:rPr>
              <w:pPrChange w:author="RAYLAN BRUNO SANTANA CARVALHO" w:date="2025-05-27T00:49:19.848Z">
                <w:pPr>
                  <w:pStyle w:val="ListParagraph"/>
                  <w:numPr>
                    <w:ilvl w:val="0"/>
                    <w:numId w:val="24"/>
                  </w:numPr>
                  <w:jc w:val="both"/>
                </w:pPr>
              </w:pPrChange>
            </w:pPr>
            <w:ins w:author="RAYLAN BRUNO SANTANA CARVALHO" w:date="2025-05-26T21:19:59.903Z" w:id="1108334830">
              <w:r w:rsidRPr="52210AD6" w:rsidR="559514B0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  <w:rPrChange w:author="RAYLAN BRUNO SANTANA CARVALHO" w:date="2025-05-26T21:20:08.747Z" w:id="1483985168">
                    <w:rPr>
                      <w:rFonts w:ascii="Arial" w:hAnsi="Arial" w:eastAsia="Arial" w:cs="Arial"/>
                      <w:noProof w:val="0"/>
                      <w:lang w:val="pt-BR"/>
                    </w:rPr>
                  </w:rPrChange>
                </w:rPr>
                <w:t>RF1</w:t>
              </w:r>
            </w:ins>
            <w:ins w:author="RAYLAN BRUNO SANTANA CARVALHO" w:date="2025-06-13T20:23:32.993Z" w:id="1429015546">
              <w:r w:rsidRPr="52210AD6" w:rsidR="0F62D8EB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</w:rPr>
                <w:t>0</w:t>
              </w:r>
            </w:ins>
            <w:ins w:author="RAYLAN BRUNO SANTANA CARVALHO" w:date="2025-05-26T21:19:59.903Z" w:id="1603772735">
              <w:r w:rsidRPr="52210AD6" w:rsidR="559514B0">
                <w:rPr>
                  <w:rFonts w:ascii="Arial" w:hAnsi="Arial" w:eastAsia="Arial" w:cs="Arial"/>
                  <w:noProof w:val="0"/>
                  <w:lang w:val="pt-BR"/>
                </w:rPr>
                <w:t xml:space="preserve">: Exibir </w:t>
              </w:r>
            </w:ins>
            <w:ins w:author="RAYLAN BRUNO SANTANA CARVALHO" w:date="2025-05-26T21:20:51.997Z" w:id="254116507">
              <w:r w:rsidRPr="52210AD6" w:rsidR="6DA8AA92">
                <w:rPr>
                  <w:rFonts w:ascii="Arial" w:hAnsi="Arial" w:eastAsia="Arial" w:cs="Arial"/>
                  <w:noProof w:val="0"/>
                  <w:lang w:val="pt-BR"/>
                </w:rPr>
                <w:t>histórico</w:t>
              </w:r>
            </w:ins>
            <w:ins w:author="RAYLAN BRUNO SANTANA CARVALHO" w:date="2025-05-26T21:19:59.903Z" w:id="1653337789">
              <w:r w:rsidRPr="52210AD6" w:rsidR="559514B0">
                <w:rPr>
                  <w:rFonts w:ascii="Arial" w:hAnsi="Arial" w:eastAsia="Arial" w:cs="Arial"/>
                  <w:noProof w:val="0"/>
                  <w:lang w:val="pt-BR"/>
                </w:rPr>
                <w:t xml:space="preserve"> de passagens/co</w:t>
              </w:r>
            </w:ins>
            <w:ins w:author="RAYLAN BRUNO SANTANA CARVALHO" w:date="2025-05-26T21:20:00.719Z" w:id="296220320">
              <w:r w:rsidRPr="52210AD6" w:rsidR="559514B0">
                <w:rPr>
                  <w:rFonts w:ascii="Arial" w:hAnsi="Arial" w:eastAsia="Arial" w:cs="Arial"/>
                  <w:noProof w:val="0"/>
                  <w:lang w:val="pt-BR"/>
                </w:rPr>
                <w:t>mpras</w:t>
              </w:r>
            </w:ins>
            <w:ins w:author="RAYLAN BRUNO SANTANA CARVALHO" w:date="2025-05-26T21:23:45.125Z" w:id="1945070272">
              <w:r w:rsidRPr="52210AD6" w:rsidR="1B5E862D">
                <w:rPr>
                  <w:rFonts w:ascii="Arial" w:hAnsi="Arial" w:eastAsia="Arial" w:cs="Arial"/>
                  <w:noProof w:val="0"/>
                  <w:lang w:val="pt-BR"/>
                </w:rPr>
                <w:t>.</w:t>
              </w:r>
            </w:ins>
          </w:p>
          <w:p w:rsidR="34D32F27" w:rsidP="52210AD6" w:rsidRDefault="34D32F27" w14:paraId="25318C9B" w14:textId="5CAAD5B6">
            <w:pPr>
              <w:pStyle w:val="ListParagraph"/>
              <w:numPr>
                <w:ilvl w:val="0"/>
                <w:numId w:val="24"/>
              </w:numPr>
              <w:suppressLineNumbers w:val="0"/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ins w:author="RAYLAN BRUNO SANTANA CARVALHO" w:date="2025-06-13T14:53:04.008Z" w16du:dateUtc="2025-06-13T14:53:04.008Z" w:id="665887722"/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pPrChange w:author="RAYLAN BRUNO SANTANA CARVALHO" w:date="2025-06-13T14:52:57.7Z">
                <w:pPr>
                  <w:numPr>
                    <w:ilvl w:val="0"/>
                    <w:numId w:val="24"/>
                  </w:numPr>
                  <w:jc w:val="both"/>
                </w:pPr>
              </w:pPrChange>
            </w:pPr>
            <w:ins w:author="RAYLAN BRUNO SANTANA CARVALHO" w:date="2025-05-26T21:23:52.276Z" w:id="1724321009">
              <w:r w:rsidRPr="52210AD6" w:rsidR="1B5E862D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  <w:rPrChange w:author="RAYLAN BRUNO SANTANA CARVALHO" w:date="2025-05-26T21:24:03.682Z" w:id="792082311">
                    <w:rPr>
                      <w:rFonts w:ascii="Arial" w:hAnsi="Arial" w:eastAsia="Arial" w:cs="Arial"/>
                      <w:noProof w:val="0"/>
                      <w:lang w:val="pt-BR"/>
                    </w:rPr>
                  </w:rPrChange>
                </w:rPr>
                <w:t>RF1</w:t>
              </w:r>
            </w:ins>
            <w:ins w:author="RAYLAN BRUNO SANTANA CARVALHO" w:date="2025-06-13T20:23:35.819Z" w:id="2054751690">
              <w:r w:rsidRPr="52210AD6" w:rsidR="57D565CB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</w:rPr>
                <w:t>1</w:t>
              </w:r>
            </w:ins>
            <w:ins w:author="RAYLAN BRUNO SANTANA CARVALHO" w:date="2025-05-26T21:23:52.276Z" w:id="1355242439">
              <w:r w:rsidRPr="52210AD6" w:rsidR="1B5E862D">
                <w:rPr>
                  <w:rFonts w:ascii="Arial" w:hAnsi="Arial" w:eastAsia="Arial" w:cs="Arial"/>
                  <w:noProof w:val="0"/>
                  <w:lang w:val="pt-BR"/>
                </w:rPr>
                <w:t>: Autentica</w:t>
              </w:r>
            </w:ins>
            <w:ins w:author="RAYLAN BRUNO SANTANA CARVALHO" w:date="2025-06-13T14:52:59.829Z" w:id="14039994">
              <w:r w:rsidRPr="52210AD6" w:rsidR="6FE4DFBA">
                <w:rPr>
                  <w:rFonts w:ascii="Arial" w:hAnsi="Arial" w:eastAsia="Arial" w:cs="Arial"/>
                  <w:noProof w:val="0"/>
                  <w:lang w:val="pt-BR"/>
                </w:rPr>
                <w:t>r</w:t>
              </w:r>
            </w:ins>
            <w:ins w:author="RAYLAN BRUNO SANTANA CARVALHO" w:date="2025-05-26T21:23:52.276Z" w:id="319370286">
              <w:r w:rsidRPr="52210AD6" w:rsidR="1B5E862D">
                <w:rPr>
                  <w:rFonts w:ascii="Arial" w:hAnsi="Arial" w:eastAsia="Arial" w:cs="Arial"/>
                  <w:noProof w:val="0"/>
                  <w:lang w:val="pt-BR"/>
                </w:rPr>
                <w:t xml:space="preserve"> </w:t>
              </w:r>
            </w:ins>
            <w:ins w:author="RAYLAN BRUNO SANTANA CARVALHO" w:date="2025-05-26T21:24:06.475Z" w:id="822934910">
              <w:r w:rsidRPr="52210AD6" w:rsidR="1B5E862D">
                <w:rPr>
                  <w:rFonts w:ascii="Arial" w:hAnsi="Arial" w:eastAsia="Arial" w:cs="Arial"/>
                  <w:noProof w:val="0"/>
                  <w:lang w:val="pt-BR"/>
                </w:rPr>
                <w:t>usuário</w:t>
              </w:r>
            </w:ins>
            <w:ins w:author="RAYLAN BRUNO SANTANA CARVALHO" w:date="2025-06-13T14:50:15.569Z" w:id="689450013">
              <w:r w:rsidRPr="52210AD6" w:rsidR="6291C22F">
                <w:rPr>
                  <w:rFonts w:ascii="Arial" w:hAnsi="Arial" w:eastAsia="Arial" w:cs="Arial"/>
                  <w:noProof w:val="0"/>
                  <w:lang w:val="pt-BR"/>
                </w:rPr>
                <w:t xml:space="preserve"> via google</w:t>
              </w:r>
            </w:ins>
            <w:ins w:author="KAUAN GUILHERME ALVES PINHEIRO SANTOS" w:date="2025-05-26T21:31:20.362Z" w:id="666342767">
              <w:r w:rsidRPr="52210AD6" w:rsidR="335CD745">
                <w:rPr>
                  <w:rFonts w:ascii="Arial" w:hAnsi="Arial" w:eastAsia="Arial" w:cs="Arial"/>
                  <w:noProof w:val="0"/>
                  <w:lang w:val="pt-BR"/>
                </w:rPr>
                <w:t>.</w:t>
              </w:r>
            </w:ins>
          </w:p>
          <w:p w:rsidR="76A9B643" w:rsidP="3AACDA21" w:rsidRDefault="76A9B643" w14:paraId="15085A24" w14:textId="58398A60">
            <w:pPr>
              <w:pStyle w:val="ListParagraph"/>
              <w:numPr>
                <w:ilvl w:val="0"/>
                <w:numId w:val="24"/>
              </w:numPr>
              <w:suppressLineNumbers w:val="0"/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ins w:author="KAUAN GUILHERME ALVES PINHEIRO SANTOS" w:date="2025-05-23T02:15:53.598Z" w16du:dateUtc="2025-05-23T02:15:53.598Z" w:id="2101869707"/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ins w:author="RAYLAN BRUNO SANTANA CARVALHO" w:date="2025-06-13T14:53:38.441Z" w:id="1354973144">
              <w:r w:rsidRPr="52210AD6" w:rsidR="0951C356">
                <w:rPr>
                  <w:rFonts w:ascii="Arial" w:hAnsi="Arial" w:eastAsia="Arial" w:cs="Arial"/>
                  <w:b w:val="1"/>
                  <w:bCs w:val="1"/>
                  <w:noProof w:val="0"/>
                  <w:sz w:val="24"/>
                  <w:szCs w:val="24"/>
                  <w:lang w:val="pt-BR"/>
                  <w:rPrChange w:author="RAYLAN BRUNO SANTANA CARVALHO" w:date="2025-06-13T14:54:12.84Z" w:id="72806150">
                    <w:rPr>
                      <w:rFonts w:ascii="Arial" w:hAnsi="Arial" w:eastAsia="Arial" w:cs="Arial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RF1</w:t>
              </w:r>
            </w:ins>
            <w:ins w:author="RAYLAN BRUNO SANTANA CARVALHO" w:date="2025-06-13T20:23:39.369Z" w:id="1096763608">
              <w:r w:rsidRPr="52210AD6" w:rsidR="00B92D80">
                <w:rPr>
                  <w:rFonts w:ascii="Arial" w:hAnsi="Arial" w:eastAsia="Arial" w:cs="Arial"/>
                  <w:b w:val="1"/>
                  <w:bCs w:val="1"/>
                  <w:noProof w:val="0"/>
                  <w:sz w:val="24"/>
                  <w:szCs w:val="24"/>
                  <w:lang w:val="pt-BR"/>
                </w:rPr>
                <w:t>2</w:t>
              </w:r>
            </w:ins>
            <w:ins w:author="RAYLAN BRUNO SANTANA CARVALHO" w:date="2025-06-13T14:53:38.441Z" w:id="928184893">
              <w:r w:rsidRPr="52210AD6" w:rsidR="0951C356">
                <w:rPr>
                  <w:rFonts w:ascii="Arial" w:hAnsi="Arial" w:eastAsia="Arial" w:cs="Arial"/>
                  <w:b w:val="1"/>
                  <w:bCs w:val="1"/>
                  <w:noProof w:val="0"/>
                  <w:sz w:val="24"/>
                  <w:szCs w:val="24"/>
                  <w:lang w:val="pt-BR"/>
                  <w:rPrChange w:author="RAYLAN BRUNO SANTANA CARVALHO" w:date="2025-06-13T14:54:12.84Z" w:id="892497786">
                    <w:rPr>
                      <w:rFonts w:ascii="Arial" w:hAnsi="Arial" w:eastAsia="Arial" w:cs="Arial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:</w:t>
              </w:r>
              <w:r w:rsidRPr="52210AD6" w:rsidR="0951C356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</w:rPr>
                <w:t xml:space="preserve"> Descobrir preferências do usuário.</w:t>
              </w:r>
            </w:ins>
          </w:p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5F85AB30" w:rsidTr="3B7D5C88" w14:paraId="4409F3E9">
              <w:trPr>
                <w:trHeight w:val="300"/>
                <w:ins w:author="KAUAN GUILHERME ALVES PINHEIRO SANTOS" w:date="2025-05-23T02:15:53.611Z" w:id="1106730447"/>
              </w:trPr>
              <w:tc>
                <w:tcPr>
                  <w:tcW w:w="4298" w:type="dxa"/>
                  <w:tcMar/>
                  <w:vAlign w:val="center"/>
                </w:tcPr>
                <w:p w:rsidR="5F85AB30" w:rsidP="3B7D5C88" w:rsidRDefault="5F85AB30" w14:paraId="1E61B351" w14:textId="1D9D2447">
                  <w:pPr>
                    <w:spacing w:before="0" w:beforeAutospacing="off" w:after="0" w:afterAutospacing="off" w:line="360" w:lineRule="auto"/>
                    <w:rPr>
                      <w:rFonts w:ascii="Arial" w:hAnsi="Arial" w:eastAsia="Arial" w:cs="Arial"/>
                      <w:rPrChange w:author="RAYLAN BRUNO SANTANA CARVALHO" w:date="2025-05-23T18:40:24.491Z" w:id="38356718"/>
                    </w:rPr>
                    <w:pPrChange w:author="RAYLAN BRUNO SANTANA CARVALHO" w:date="2025-05-27T00:49:19.85Z">
                      <w:pPr/>
                    </w:pPrChange>
                  </w:pPr>
                </w:p>
              </w:tc>
            </w:tr>
          </w:tbl>
          <w:p w:rsidR="5F85AB30" w:rsidP="3B7D5C88" w:rsidRDefault="5F85AB30" w14:paraId="0A023BCA" w14:textId="0A196BEC">
            <w:pPr>
              <w:pStyle w:val="Normal"/>
              <w:spacing w:line="360" w:lineRule="auto"/>
              <w:rPr>
                <w:rFonts w:ascii="Arial" w:hAnsi="Arial" w:eastAsia="Arial" w:cs="Arial"/>
                <w:rPrChange w:author="RAYLAN BRUNO SANTANA CARVALHO" w:date="2025-05-23T18:40:24.494Z" w:id="667613899"/>
              </w:rPr>
              <w:pPrChange w:author="RAYLAN BRUNO SANTANA CARVALHO" w:date="2025-05-27T00:49:19.851Z">
                <w:pPr>
                  <w:pStyle w:val="Normal"/>
                </w:pPr>
              </w:pPrChange>
            </w:pPr>
          </w:p>
          <w:p w:rsidR="5F85AB30" w:rsidP="3B7D5C88" w:rsidRDefault="5F85AB30" w14:paraId="63DDE8DA" w14:textId="26456044">
            <w:pPr>
              <w:pStyle w:val="Normal"/>
              <w:spacing w:line="360" w:lineRule="auto"/>
              <w:ind w:left="0"/>
              <w:jc w:val="both"/>
              <w:rPr>
                <w:rFonts w:ascii="Arial" w:hAnsi="Arial" w:eastAsia="Arial" w:cs="Arial"/>
                <w:noProof w:val="0"/>
                <w:lang w:val="pt-BR"/>
                <w:rPrChange w:author="RAYLAN BRUNO SANTANA CARVALHO" w:date="2025-05-23T18:40:24.498Z" w:id="2087383526">
                  <w:rPr>
                    <w:noProof w:val="0"/>
                    <w:lang w:val="pt-BR"/>
                  </w:rPr>
                </w:rPrChange>
              </w:rPr>
              <w:pPrChange w:author="RAYLAN BRUNO SANTANA CARVALHO" w:date="2025-05-27T00:49:19.852Z">
                <w:pPr>
                  <w:pStyle w:val="ListParagraph"/>
                  <w:ind w:left="0"/>
                  <w:jc w:val="both"/>
                </w:pPr>
              </w:pPrChange>
            </w:pPr>
          </w:p>
        </w:tc>
        <w:tc>
          <w:tcPr>
            <w:tcW w:w="4500" w:type="dxa"/>
            <w:tcMar/>
            <w:tcPrChange w:author="YASMIN CANTANHEDE SANTOS" w:date="2025-05-23T20:25:53.95Z" w:id="1346214347">
              <w:tcPr>
                <w:tcW w:w="4508" w:type="dxa"/>
                <w:tcMar/>
              </w:tcPr>
            </w:tcPrChange>
          </w:tcPr>
          <w:p w:rsidR="6680FBAA" w:rsidP="52210AD6" w:rsidRDefault="6680FBAA" w14:paraId="728E528C" w14:textId="78B45CA8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RAYLAN BRUNO SANTANA CARVALHO" w:date="2025-06-13T20:22:47.007Z" w16du:dateUtc="2025-06-13T20:22:47.007Z" w:id="1691462641"/>
                <w:rFonts w:ascii="Arial" w:hAnsi="Arial" w:eastAsia="Arial" w:cs="Arial"/>
                <w:noProof w:val="0"/>
                <w:lang w:val="pt-BR"/>
              </w:rPr>
              <w:pPrChange w:author="RAYLAN BRUNO SANTANA CARVALHO" w:date="2025-05-27T00:49:19.853Z">
                <w:pPr>
                  <w:pStyle w:val="ListParagraph"/>
                  <w:numPr>
                    <w:ilvl w:val="0"/>
                    <w:numId w:val="24"/>
                  </w:numPr>
                </w:pPr>
              </w:pPrChange>
            </w:pPr>
            <w:ins w:author="KAUAN GUILHERME ALVES PINHEIRO SANTOS" w:date="2025-05-26T20:20:05.067Z" w:id="1666077959">
              <w:r w:rsidRPr="52210AD6" w:rsidR="11786F0A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  <w:rPrChange w:author="KAUAN GUILHERME ALVES PINHEIRO SANTOS" w:date="2025-05-26T20:21:35.755Z" w:id="706208294">
                    <w:rPr>
                      <w:rFonts w:ascii="Arial" w:hAnsi="Arial" w:eastAsia="Arial" w:cs="Arial"/>
                      <w:noProof w:val="0"/>
                      <w:lang w:val="pt-BR"/>
                    </w:rPr>
                  </w:rPrChange>
                </w:rPr>
                <w:t>RNF01:</w:t>
              </w:r>
              <w:r w:rsidRPr="52210AD6" w:rsidR="11786F0A">
                <w:rPr>
                  <w:rFonts w:ascii="Arial" w:hAnsi="Arial" w:eastAsia="Arial" w:cs="Arial"/>
                  <w:noProof w:val="0"/>
                  <w:lang w:val="pt-BR"/>
                </w:rPr>
                <w:t xml:space="preserve"> </w:t>
              </w:r>
            </w:ins>
            <w:ins w:author="KAUAN GUILHERME ALVES PINHEIRO SANTOS" w:date="2025-05-23T02:05:19.643Z" w:id="761366016">
              <w:r w:rsidRPr="52210AD6" w:rsidR="668D0D33">
                <w:rPr>
                  <w:rFonts w:ascii="Arial" w:hAnsi="Arial" w:eastAsia="Arial" w:cs="Arial"/>
                  <w:noProof w:val="0"/>
                  <w:lang w:val="pt-BR"/>
                  <w:rPrChange w:author="RAYLAN BRUNO SANTANA CARVALHO" w:date="2025-05-23T18:40:24.499Z" w:id="109782241">
                    <w:rPr>
                      <w:noProof w:val="0"/>
                      <w:lang w:val="pt-BR"/>
                    </w:rPr>
                  </w:rPrChange>
                </w:rPr>
                <w:t>Interface deve ser intuitiva e responsiva, compatível com navegadores e dispositivos móveis.</w:t>
              </w:r>
            </w:ins>
          </w:p>
          <w:p w:rsidR="414861D9" w:rsidP="52210AD6" w:rsidRDefault="414861D9" w14:paraId="6FB9A09E" w14:textId="6FE6685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05:20.997Z" w16du:dateUtc="2025-05-23T02:05:20.997Z" w:id="640539366"/>
                <w:rFonts w:ascii="Arial" w:hAnsi="Arial" w:eastAsia="Arial" w:cs="Arial"/>
                <w:noProof w:val="0"/>
                <w:lang w:val="pt-BR"/>
                <w:rPrChange w:author="RAYLAN BRUNO SANTANA CARVALHO" w:date="2025-05-23T18:40:24.5Z" w:id="1444577809">
                  <w:rPr>
                    <w:ins w:author="KAUAN GUILHERME ALVES PINHEIRO SANTOS" w:date="2025-05-23T02:05:20.997Z" w16du:dateUtc="2025-05-23T02:05:20.997Z" w:id="2032535678"/>
                    <w:noProof w:val="0"/>
                    <w:lang w:val="pt-BR"/>
                  </w:rPr>
                </w:rPrChange>
              </w:rPr>
            </w:pPr>
            <w:ins w:author="RAYLAN BRUNO SANTANA CARVALHO" w:date="2025-06-13T20:22:59.914Z" w:id="1787271788">
              <w:r w:rsidRPr="52210AD6" w:rsidR="414861D9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  <w:rPrChange w:author="RAYLAN BRUNO SANTANA CARVALHO" w:date="2025-06-13T20:23:07.404Z" w:id="2105226853">
                    <w:rPr>
                      <w:rFonts w:ascii="Arial" w:hAnsi="Arial" w:eastAsia="Arial" w:cs="Arial"/>
                      <w:noProof w:val="0"/>
                      <w:lang w:val="pt-BR"/>
                    </w:rPr>
                  </w:rPrChange>
                </w:rPr>
                <w:t>RFN02</w:t>
              </w:r>
              <w:r w:rsidRPr="52210AD6" w:rsidR="414861D9">
                <w:rPr>
                  <w:rFonts w:ascii="Arial" w:hAnsi="Arial" w:eastAsia="Arial" w:cs="Arial"/>
                  <w:noProof w:val="0"/>
                  <w:lang w:val="pt-BR"/>
                </w:rPr>
                <w:t>: Interface limpa, intuitiva</w:t>
              </w:r>
            </w:ins>
            <w:ins w:author="RAYLAN BRUNO SANTANA CARVALHO" w:date="2025-06-13T20:23:02.338Z" w:id="618442449">
              <w:r w:rsidRPr="52210AD6" w:rsidR="414861D9">
                <w:rPr>
                  <w:rFonts w:ascii="Arial" w:hAnsi="Arial" w:eastAsia="Arial" w:cs="Arial"/>
                  <w:noProof w:val="0"/>
                  <w:lang w:val="pt-BR"/>
                </w:rPr>
                <w:t xml:space="preserve"> e moderna.</w:t>
              </w:r>
            </w:ins>
          </w:p>
          <w:p w:rsidR="52DCED13" w:rsidP="52210AD6" w:rsidRDefault="52DCED13" w14:paraId="12FAA481" w14:textId="7C98546C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05:41.99Z" w16du:dateUtc="2025-05-23T02:05:41.99Z" w:id="980588177"/>
                <w:del w:author="RAYLAN BRUNO SANTANA CARVALHO" w:date="2025-06-13T20:22:40.597Z" w16du:dateUtc="2025-06-13T20:22:40.597Z" w:id="2129540568"/>
                <w:rFonts w:ascii="Arial" w:hAnsi="Arial" w:eastAsia="Arial" w:cs="Arial"/>
                <w:noProof w:val="0"/>
                <w:lang w:val="pt-BR"/>
                <w:rPrChange w:author="RAYLAN BRUNO SANTANA CARVALHO" w:date="2025-05-23T18:40:24.503Z" w:id="1425920326">
                  <w:rPr>
                    <w:ins w:author="KAUAN GUILHERME ALVES PINHEIRO SANTOS" w:date="2025-05-23T02:05:41.99Z" w16du:dateUtc="2025-05-23T02:05:41.99Z" w:id="892861317"/>
                    <w:del w:author="RAYLAN BRUNO SANTANA CARVALHO" w:date="2025-06-13T20:22:40.597Z" w16du:dateUtc="2025-06-13T20:22:40.597Z" w:id="2083478182"/>
                    <w:noProof w:val="0"/>
                    <w:lang w:val="pt-BR"/>
                  </w:rPr>
                </w:rPrChange>
              </w:rPr>
              <w:pPrChange w:author="RAYLAN BRUNO SANTANA CARVALHO" w:date="2025-05-27T00:49:19.854Z">
                <w:pPr>
                  <w:pStyle w:val="ListParagraph"/>
                  <w:numPr>
                    <w:ilvl w:val="0"/>
                    <w:numId w:val="24"/>
                  </w:numPr>
                </w:pPr>
              </w:pPrChange>
            </w:pPr>
            <w:ins w:author="KAUAN GUILHERME ALVES PINHEIRO SANTOS" w:date="2025-05-26T20:20:11.067Z" w:id="1270145019">
              <w:del w:author="RAYLAN BRUNO SANTANA CARVALHO" w:date="2025-06-13T20:22:40.599Z" w:id="1348709418">
                <w:r w:rsidRPr="52210AD6" w:rsidDel="6526F778">
                  <w:rPr>
                    <w:rFonts w:ascii="Arial" w:hAnsi="Arial" w:eastAsia="Arial" w:cs="Arial"/>
                    <w:b w:val="1"/>
                    <w:bCs w:val="1"/>
                    <w:noProof w:val="0"/>
                    <w:lang w:val="pt-BR"/>
                    <w:rPrChange w:author="KAUAN GUILHERME ALVES PINHEIRO SANTOS" w:date="2025-05-26T20:21:38.417Z" w:id="2008816260">
                      <w:rPr>
                        <w:rFonts w:ascii="Arial" w:hAnsi="Arial" w:eastAsia="Arial" w:cs="Arial"/>
                        <w:noProof w:val="0"/>
                        <w:lang w:val="pt-BR"/>
                      </w:rPr>
                    </w:rPrChange>
                  </w:rPr>
                  <w:delText>RNF02:</w:delText>
                </w:r>
                <w:r w:rsidRPr="52210AD6" w:rsidDel="6526F778">
                  <w:rPr>
                    <w:rFonts w:ascii="Arial" w:hAnsi="Arial" w:eastAsia="Arial" w:cs="Arial"/>
                    <w:noProof w:val="0"/>
                    <w:lang w:val="pt-BR"/>
                  </w:rPr>
                  <w:delText xml:space="preserve"> </w:delText>
                </w:r>
              </w:del>
            </w:ins>
            <w:ins w:author="KAUAN GUILHERME ALVES PINHEIRO SANTOS" w:date="2025-05-23T02:05:33.804Z" w:id="1578689829">
              <w:del w:author="RAYLAN BRUNO SANTANA CARVALHO" w:date="2025-06-13T20:22:40.599Z" w:id="1361798639">
                <w:r w:rsidRPr="52210AD6" w:rsidDel="668D0D33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501Z" w:id="1650843193">
                      <w:rPr>
                        <w:noProof w:val="0"/>
                        <w:lang w:val="pt-BR"/>
                      </w:rPr>
                    </w:rPrChange>
                  </w:rPr>
                  <w:delText>Planejamento para desenvolvimento de aplicativo móvel (Android/iOS).</w:delText>
                </w:r>
              </w:del>
            </w:ins>
          </w:p>
          <w:p w:rsidR="4BD9FC03" w:rsidP="52210AD6" w:rsidRDefault="4BD9FC03" w14:paraId="7A9BBEC9" w14:textId="74073287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05:43.993Z" w16du:dateUtc="2025-05-23T02:05:43.993Z" w:id="1155281890"/>
                <w:del w:author="RAYLAN BRUNO SANTANA CARVALHO" w:date="2025-06-13T20:21:46.645Z" w16du:dateUtc="2025-06-13T20:21:46.645Z" w:id="252391584"/>
                <w:rFonts w:ascii="Arial" w:hAnsi="Arial" w:eastAsia="Arial" w:cs="Arial"/>
                <w:noProof w:val="0"/>
                <w:lang w:val="pt-BR"/>
                <w:rPrChange w:author="RAYLAN BRUNO SANTANA CARVALHO" w:date="2025-05-23T18:40:24.51Z" w:id="4168015">
                  <w:rPr>
                    <w:ins w:author="KAUAN GUILHERME ALVES PINHEIRO SANTOS" w:date="2025-05-23T02:05:43.993Z" w16du:dateUtc="2025-05-23T02:05:43.993Z" w:id="1935284444"/>
                    <w:del w:author="RAYLAN BRUNO SANTANA CARVALHO" w:date="2025-06-13T20:21:46.645Z" w16du:dateUtc="2025-06-13T20:21:46.645Z" w:id="1024842832"/>
                    <w:noProof w:val="0"/>
                    <w:lang w:val="pt-BR"/>
                  </w:rPr>
                </w:rPrChange>
              </w:rPr>
              <w:pPrChange w:author="RAYLAN BRUNO SANTANA CARVALHO" w:date="2025-05-27T00:49:19.855Z">
                <w:pPr>
                  <w:pStyle w:val="ListParagraph"/>
                  <w:numPr>
                    <w:ilvl w:val="0"/>
                    <w:numId w:val="24"/>
                  </w:numPr>
                </w:pPr>
              </w:pPrChange>
            </w:pPr>
            <w:ins w:author="KAUAN GUILHERME ALVES PINHEIRO SANTOS" w:date="2025-05-26T20:20:17.547Z" w:id="1810686091">
              <w:del w:author="RAYLAN BRUNO SANTANA CARVALHO" w:date="2025-06-13T20:21:46.652Z" w:id="1915385661">
                <w:r w:rsidRPr="52210AD6" w:rsidDel="0558ECB4">
                  <w:rPr>
                    <w:rFonts w:ascii="Arial" w:hAnsi="Arial" w:eastAsia="Arial" w:cs="Arial"/>
                    <w:b w:val="1"/>
                    <w:bCs w:val="1"/>
                    <w:noProof w:val="0"/>
                    <w:lang w:val="pt-BR"/>
                    <w:rPrChange w:author="KAUAN GUILHERME ALVES PINHEIRO SANTOS" w:date="2025-05-26T20:21:40.923Z" w:id="1623417436">
                      <w:rPr>
                        <w:rFonts w:ascii="Arial" w:hAnsi="Arial" w:eastAsia="Arial" w:cs="Arial"/>
                        <w:noProof w:val="0"/>
                        <w:lang w:val="pt-BR"/>
                      </w:rPr>
                    </w:rPrChange>
                  </w:rPr>
                  <w:delText>RNF03:</w:delText>
                </w:r>
              </w:del>
              <w:del w:author="RAYLAN BRUNO SANTANA CARVALHO" w:date="2025-06-13T20:22:40.596Z" w:id="1469322421">
                <w:r w:rsidRPr="52210AD6" w:rsidDel="0558ECB4">
                  <w:rPr>
                    <w:rFonts w:ascii="Arial" w:hAnsi="Arial" w:eastAsia="Arial" w:cs="Arial"/>
                    <w:noProof w:val="0"/>
                    <w:lang w:val="pt-BR"/>
                  </w:rPr>
                  <w:delText xml:space="preserve"> </w:delText>
                </w:r>
              </w:del>
            </w:ins>
            <w:ins w:author="KAUAN GUILHERME ALVES PINHEIRO SANTOS" w:date="2025-05-23T02:05:42.783Z" w:id="196836972">
              <w:del w:author="RAYLAN BRUNO SANTANA CARVALHO" w:date="2025-06-13T20:22:40.596Z" w:id="1641403377">
                <w:r w:rsidRPr="52210AD6" w:rsidDel="668D0D33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503Z" w:id="1247786557">
                      <w:rPr>
                        <w:noProof w:val="0"/>
                        <w:lang w:val="pt-BR"/>
                      </w:rPr>
                    </w:rPrChange>
                  </w:rPr>
                  <w:delText>Sistema deve ser m</w:delText>
                </w:r>
                <w:r w:rsidRPr="52210AD6" w:rsidDel="668D0D33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503Z" w:id="1562451432">
                      <w:rPr>
                        <w:noProof w:val="0"/>
                        <w:lang w:val="pt-BR"/>
                      </w:rPr>
                    </w:rPrChange>
                  </w:rPr>
                  <w:delText>odular e</w:delText>
                </w:r>
                <w:r w:rsidRPr="52210AD6" w:rsidDel="668D0D33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503Z" w:id="1223288677">
                      <w:rPr>
                        <w:noProof w:val="0"/>
                        <w:lang w:val="pt-BR"/>
                      </w:rPr>
                    </w:rPrChange>
                  </w:rPr>
                  <w:delText xml:space="preserve"> escalável para futuras expansões (</w:delText>
                </w:r>
                <w:r w:rsidRPr="52210AD6" w:rsidDel="668D0D33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504Z" w:id="1763881385">
                      <w:rPr>
                        <w:noProof w:val="0"/>
                        <w:lang w:val="pt-BR"/>
                      </w:rPr>
                    </w:rPrChange>
                  </w:rPr>
                  <w:delText>ex</w:delText>
                </w:r>
                <w:r w:rsidRPr="52210AD6" w:rsidDel="668D0D33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505Z" w:id="270534809">
                      <w:rPr>
                        <w:noProof w:val="0"/>
                        <w:lang w:val="pt-BR"/>
                      </w:rPr>
                    </w:rPrChange>
                  </w:rPr>
                  <w:delText xml:space="preserve">: pacotes, aluguel de </w:delText>
                </w:r>
                <w:r w:rsidRPr="52210AD6" w:rsidDel="668D0D33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507Z" w:id="970044542">
                      <w:rPr>
                        <w:noProof w:val="0"/>
                        <w:lang w:val="pt-BR"/>
                      </w:rPr>
                    </w:rPrChange>
                  </w:rPr>
                  <w:delText>carros, etc.</w:delText>
                </w:r>
                <w:r w:rsidRPr="52210AD6" w:rsidDel="668D0D33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508Z" w:id="1084989856">
                      <w:rPr>
                        <w:noProof w:val="0"/>
                        <w:lang w:val="pt-BR"/>
                      </w:rPr>
                    </w:rPrChange>
                  </w:rPr>
                  <w:delText>).</w:delText>
                </w:r>
              </w:del>
            </w:ins>
          </w:p>
          <w:p w:rsidR="4A586B12" w:rsidP="52210AD6" w:rsidRDefault="4A586B12" w14:paraId="4AD1DD7F" w14:textId="479BFDF2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07:04.973Z" w16du:dateUtc="2025-05-23T02:07:04.973Z" w:id="92245105"/>
                <w:del w:author="RAYLAN BRUNO SANTANA CARVALHO" w:date="2025-06-13T20:22:40.581Z" w16du:dateUtc="2025-06-13T20:22:40.581Z" w:id="1593061795"/>
                <w:rFonts w:ascii="Arial" w:hAnsi="Arial" w:eastAsia="Arial" w:cs="Arial"/>
                <w:noProof w:val="0"/>
                <w:lang w:val="pt-BR"/>
                <w:rPrChange w:author="RAYLAN BRUNO SANTANA CARVALHO" w:date="2025-05-23T18:40:24.512Z" w:id="1842092765">
                  <w:rPr>
                    <w:ins w:author="KAUAN GUILHERME ALVES PINHEIRO SANTOS" w:date="2025-05-23T02:07:04.973Z" w16du:dateUtc="2025-05-23T02:07:04.973Z" w:id="2066025064"/>
                    <w:del w:author="RAYLAN BRUNO SANTANA CARVALHO" w:date="2025-06-13T20:22:40.581Z" w16du:dateUtc="2025-06-13T20:22:40.581Z" w:id="151553637"/>
                    <w:noProof w:val="0"/>
                    <w:lang w:val="pt-BR"/>
                  </w:rPr>
                </w:rPrChange>
              </w:rPr>
              <w:pPrChange w:author="RAYLAN BRUNO SANTANA CARVALHO" w:date="2025-05-27T00:49:19.855Z">
                <w:pPr>
                  <w:pStyle w:val="ListParagraph"/>
                  <w:numPr>
                    <w:ilvl w:val="0"/>
                    <w:numId w:val="24"/>
                  </w:numPr>
                </w:pPr>
              </w:pPrChange>
            </w:pPr>
            <w:ins w:author="KAUAN GUILHERME ALVES PINHEIRO SANTOS" w:date="2025-05-26T20:20:23.702Z" w:id="1599697099">
              <w:del w:author="RAYLAN BRUNO SANTANA CARVALHO" w:date="2025-06-13T20:22:40.587Z" w:id="1082809539">
                <w:r w:rsidRPr="52210AD6" w:rsidDel="436128CA">
                  <w:rPr>
                    <w:rFonts w:ascii="Arial" w:hAnsi="Arial" w:eastAsia="Arial" w:cs="Arial"/>
                    <w:b w:val="1"/>
                    <w:bCs w:val="1"/>
                    <w:noProof w:val="0"/>
                    <w:lang w:val="pt-BR"/>
                    <w:rPrChange w:author="KAUAN GUILHERME ALVES PINHEIRO SANTOS" w:date="2025-05-26T20:21:43.406Z" w:id="1420000783">
                      <w:rPr>
                        <w:rFonts w:ascii="Arial" w:hAnsi="Arial" w:eastAsia="Arial" w:cs="Arial"/>
                        <w:noProof w:val="0"/>
                        <w:lang w:val="pt-BR"/>
                      </w:rPr>
                    </w:rPrChange>
                  </w:rPr>
                  <w:delText>RN</w:delText>
                </w:r>
              </w:del>
            </w:ins>
            <w:ins w:author="KAUAN GUILHERME ALVES PINHEIRO SANTOS" w:date="2025-05-26T20:20:27.089Z" w:id="741751874">
              <w:del w:author="RAYLAN BRUNO SANTANA CARVALHO" w:date="2025-06-13T20:22:40.587Z" w:id="1034877003">
                <w:r w:rsidRPr="52210AD6" w:rsidDel="436128CA">
                  <w:rPr>
                    <w:rFonts w:ascii="Arial" w:hAnsi="Arial" w:eastAsia="Arial" w:cs="Arial"/>
                    <w:b w:val="1"/>
                    <w:bCs w:val="1"/>
                    <w:noProof w:val="0"/>
                    <w:lang w:val="pt-BR"/>
                    <w:rPrChange w:author="KAUAN GUILHERME ALVES PINHEIRO SANTOS" w:date="2025-05-26T20:21:43.407Z" w:id="524415803">
                      <w:rPr>
                        <w:rFonts w:ascii="Arial" w:hAnsi="Arial" w:eastAsia="Arial" w:cs="Arial"/>
                        <w:noProof w:val="0"/>
                        <w:lang w:val="pt-BR"/>
                      </w:rPr>
                    </w:rPrChange>
                  </w:rPr>
                  <w:delText>F0</w:delText>
                </w:r>
                <w:r w:rsidRPr="52210AD6" w:rsidDel="436128CA">
                  <w:rPr>
                    <w:rFonts w:ascii="Arial" w:hAnsi="Arial" w:eastAsia="Arial" w:cs="Arial"/>
                    <w:b w:val="1"/>
                    <w:bCs w:val="1"/>
                    <w:noProof w:val="0"/>
                    <w:lang w:val="pt-BR"/>
                    <w:rPrChange w:author="KAUAN GUILHERME ALVES PINHEIRO SANTOS" w:date="2025-05-26T20:21:43.407Z" w:id="1830629280">
                      <w:rPr>
                        <w:rFonts w:ascii="Arial" w:hAnsi="Arial" w:eastAsia="Arial" w:cs="Arial"/>
                        <w:noProof w:val="0"/>
                        <w:lang w:val="pt-BR"/>
                      </w:rPr>
                    </w:rPrChange>
                  </w:rPr>
                  <w:delText>4</w:delText>
                </w:r>
                <w:r w:rsidRPr="52210AD6" w:rsidDel="436128CA">
                  <w:rPr>
                    <w:rFonts w:ascii="Arial" w:hAnsi="Arial" w:eastAsia="Arial" w:cs="Arial"/>
                    <w:b w:val="1"/>
                    <w:bCs w:val="1"/>
                    <w:noProof w:val="0"/>
                    <w:lang w:val="pt-BR"/>
                    <w:rPrChange w:author="KAUAN GUILHERME ALVES PINHEIRO SANTOS" w:date="2025-05-26T20:21:43.407Z" w:id="1564282220">
                      <w:rPr>
                        <w:rFonts w:ascii="Arial" w:hAnsi="Arial" w:eastAsia="Arial" w:cs="Arial"/>
                        <w:noProof w:val="0"/>
                        <w:lang w:val="pt-BR"/>
                      </w:rPr>
                    </w:rPrChange>
                  </w:rPr>
                  <w:delText>:</w:delText>
                </w:r>
              </w:del>
              <w:del w:author="RAYLAN BRUNO SANTANA CARVALHO" w:date="2025-06-13T20:22:40.588Z" w:id="74473215">
                <w:r w:rsidRPr="52210AD6" w:rsidDel="436128CA">
                  <w:rPr>
                    <w:rFonts w:ascii="Arial" w:hAnsi="Arial" w:eastAsia="Arial" w:cs="Arial"/>
                    <w:noProof w:val="0"/>
                    <w:lang w:val="pt-BR"/>
                  </w:rPr>
                  <w:delText xml:space="preserve"> </w:delText>
                </w:r>
              </w:del>
            </w:ins>
            <w:ins w:author="KAUAN GUILHERME ALVES PINHEIRO SANTOS" w:date="2025-05-23T02:07:02.821Z" w:id="266161784">
              <w:del w:author="RAYLAN BRUNO SANTANA CARVALHO" w:date="2025-06-13T20:22:40.588Z" w:id="1236960621">
                <w:r w:rsidRPr="52210AD6" w:rsidDel="5C29B654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51Z" w:id="471668921">
                      <w:rPr>
                        <w:noProof w:val="0"/>
                        <w:lang w:val="pt-BR"/>
                      </w:rPr>
                    </w:rPrChange>
                  </w:rPr>
                  <w:delText>Inter</w:delText>
                </w:r>
                <w:r w:rsidRPr="52210AD6" w:rsidDel="5C29B654">
                  <w:rPr>
                    <w:rFonts w:ascii="Arial" w:hAnsi="Arial" w:eastAsia="Arial" w:cs="Arial"/>
                    <w:noProof w:val="0"/>
                    <w:lang w:val="pt-BR"/>
                    <w:rPrChange w:author="RAYLAN BRUNO SANTANA CARVALHO" w:date="2025-05-23T18:40:24.51Z" w:id="1275434952">
                      <w:rPr>
                        <w:noProof w:val="0"/>
                        <w:lang w:val="pt-BR"/>
                      </w:rPr>
                    </w:rPrChange>
                  </w:rPr>
                  <w:delText>face multilíngue: PT-BR no lançamento, EN e ES no futuro.</w:delText>
                </w:r>
              </w:del>
            </w:ins>
          </w:p>
          <w:p w:rsidR="0D15CEEB" w:rsidP="52210AD6" w:rsidRDefault="0D15CEEB" w14:paraId="0136FBC1" w14:textId="614615DB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08:41.11Z" w16du:dateUtc="2025-05-23T02:08:41.11Z" w:id="2061630254"/>
                <w:rFonts w:ascii="Arial" w:hAnsi="Arial" w:eastAsia="Arial" w:cs="Arial"/>
                <w:noProof w:val="0"/>
                <w:lang w:val="pt-BR"/>
                <w:rPrChange w:author="RAYLAN BRUNO SANTANA CARVALHO" w:date="2025-05-23T18:40:24.514Z" w:id="1631329007">
                  <w:rPr>
                    <w:ins w:author="KAUAN GUILHERME ALVES PINHEIRO SANTOS" w:date="2025-05-23T02:08:41.11Z" w16du:dateUtc="2025-05-23T02:08:41.11Z" w:id="769180097"/>
                    <w:noProof w:val="0"/>
                    <w:lang w:val="pt-BR"/>
                  </w:rPr>
                </w:rPrChange>
              </w:rPr>
              <w:pPrChange w:author="RAYLAN BRUNO SANTANA CARVALHO" w:date="2025-05-27T00:49:19.856Z">
                <w:pPr>
                  <w:pStyle w:val="ListParagraph"/>
                  <w:numPr>
                    <w:ilvl w:val="0"/>
                    <w:numId w:val="24"/>
                  </w:numPr>
                </w:pPr>
              </w:pPrChange>
            </w:pPr>
            <w:ins w:author="KAUAN GUILHERME ALVES PINHEIRO SANTOS" w:date="2025-05-26T20:20:33.419Z" w:id="2085179118">
              <w:r w:rsidRPr="52210AD6" w:rsidR="55DDF4DA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  <w:rPrChange w:author="KAUAN GUILHERME ALVES PINHEIRO SANTOS" w:date="2025-05-26T20:21:45.579Z" w:id="1035790290">
                    <w:rPr>
                      <w:rFonts w:ascii="Arial" w:hAnsi="Arial" w:eastAsia="Arial" w:cs="Arial"/>
                      <w:noProof w:val="0"/>
                      <w:lang w:val="pt-BR"/>
                    </w:rPr>
                  </w:rPrChange>
                </w:rPr>
                <w:t>RNF0</w:t>
              </w:r>
            </w:ins>
            <w:ins w:author="RAYLAN BRUNO SANTANA CARVALHO" w:date="2025-06-13T20:23:13.508Z" w:id="1508941058">
              <w:r w:rsidRPr="52210AD6" w:rsidR="4EBE79C1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</w:rPr>
                <w:t>3</w:t>
              </w:r>
            </w:ins>
            <w:ins w:author="KAUAN GUILHERME ALVES PINHEIRO SANTOS" w:date="2025-05-26T20:20:33.419Z" w:id="98546676">
              <w:del w:author="RAYLAN BRUNO SANTANA CARVALHO" w:date="2025-06-13T20:23:12.161Z" w:id="833455456">
                <w:r w:rsidRPr="52210AD6" w:rsidDel="55DDF4DA">
                  <w:rPr>
                    <w:rFonts w:ascii="Arial" w:hAnsi="Arial" w:eastAsia="Arial" w:cs="Arial"/>
                    <w:b w:val="1"/>
                    <w:bCs w:val="1"/>
                    <w:noProof w:val="0"/>
                    <w:lang w:val="pt-BR"/>
                    <w:rPrChange w:author="KAUAN GUILHERME ALVES PINHEIRO SANTOS" w:date="2025-05-26T20:21:45.579Z" w:id="653905541">
                      <w:rPr>
                        <w:rFonts w:ascii="Arial" w:hAnsi="Arial" w:eastAsia="Arial" w:cs="Arial"/>
                        <w:noProof w:val="0"/>
                        <w:lang w:val="pt-BR"/>
                      </w:rPr>
                    </w:rPrChange>
                  </w:rPr>
                  <w:delText>5</w:delText>
                </w:r>
              </w:del>
              <w:r w:rsidRPr="52210AD6" w:rsidR="55DDF4DA">
                <w:rPr>
                  <w:rFonts w:ascii="Arial" w:hAnsi="Arial" w:eastAsia="Arial" w:cs="Arial"/>
                  <w:b w:val="1"/>
                  <w:bCs w:val="1"/>
                  <w:noProof w:val="0"/>
                  <w:lang w:val="pt-BR"/>
                  <w:rPrChange w:author="KAUAN GUILHERME ALVES PINHEIRO SANTOS" w:date="2025-05-26T20:21:45.579Z" w:id="1602380440">
                    <w:rPr>
                      <w:rFonts w:ascii="Arial" w:hAnsi="Arial" w:eastAsia="Arial" w:cs="Arial"/>
                      <w:noProof w:val="0"/>
                      <w:lang w:val="pt-BR"/>
                    </w:rPr>
                  </w:rPrChange>
                </w:rPr>
                <w:t>:</w:t>
              </w:r>
              <w:r w:rsidRPr="52210AD6" w:rsidR="55DDF4DA">
                <w:rPr>
                  <w:rFonts w:ascii="Arial" w:hAnsi="Arial" w:eastAsia="Arial" w:cs="Arial"/>
                  <w:noProof w:val="0"/>
                  <w:lang w:val="pt-BR"/>
                </w:rPr>
                <w:t xml:space="preserve"> </w:t>
              </w:r>
            </w:ins>
            <w:ins w:author="KAUAN GUILHERME ALVES PINHEIRO SANTOS" w:date="2025-05-23T02:07:58.857Z" w:id="203922416">
              <w:r w:rsidRPr="52210AD6" w:rsidR="5C29B654">
                <w:rPr>
                  <w:rFonts w:ascii="Arial" w:hAnsi="Arial" w:eastAsia="Arial" w:cs="Arial"/>
                  <w:noProof w:val="0"/>
                  <w:lang w:val="pt-BR"/>
                  <w:rPrChange w:author="RAYLAN BRUNO SANTANA CARVALHO" w:date="2025-05-23T18:40:24.513Z" w:id="1698338110">
                    <w:rPr>
                      <w:noProof w:val="0"/>
                      <w:lang w:val="pt-BR"/>
                    </w:rPr>
                  </w:rPrChange>
                </w:rPr>
                <w:t>Sistema deve usar criptografia e tokenização para segurança de dados sensíveis.</w:t>
              </w:r>
            </w:ins>
          </w:p>
          <w:p w:rsidR="0D15CEEB" w:rsidP="52210AD6" w:rsidRDefault="0D15CEEB" w14:paraId="17A5CA84" w14:textId="20F51FF8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ins w:author="KAUAN GUILHERME ALVES PINHEIRO SANTOS" w:date="2025-05-23T02:07:39.839Z" w16du:dateUtc="2025-05-23T02:07:39.839Z" w:id="679030541"/>
                <w:del w:author="RAYLAN BRUNO SANTANA CARVALHO" w:date="2025-06-13T20:22:45.133Z" w16du:dateUtc="2025-06-13T20:22:45.133Z" w:id="499408914"/>
                <w:rFonts w:ascii="Arial" w:hAnsi="Arial" w:eastAsia="Arial" w:cs="Arial"/>
              </w:rPr>
              <w:pPrChange w:author="RAYLAN BRUNO SANTANA CARVALHO" w:date="2025-05-27T00:49:19.857Z">
                <w:pPr>
                  <w:pStyle w:val="ListParagraph"/>
                  <w:numPr>
                    <w:ilvl w:val="0"/>
                    <w:numId w:val="24"/>
                  </w:numPr>
                </w:pPr>
              </w:pPrChange>
            </w:pPr>
            <w:ins w:author="KAUAN GUILHERME ALVES PINHEIRO SANTOS" w:date="2025-05-26T20:20:39.977Z" w:id="1557153448">
              <w:del w:author="RAYLAN BRUNO SANTANA CARVALHO" w:date="2025-06-13T20:22:45.134Z" w:id="2054676778">
                <w:r w:rsidRPr="52210AD6" w:rsidDel="61B64788">
                  <w:rPr>
                    <w:rFonts w:ascii="Arial" w:hAnsi="Arial" w:eastAsia="Arial" w:cs="Arial"/>
                    <w:b w:val="1"/>
                    <w:bCs w:val="1"/>
                    <w:rPrChange w:author="RAYLAN BRUNO SANTANA CARVALHO" w:date="2025-05-26T21:25:16.13Z" w:id="672547310">
                      <w:rPr>
                        <w:rFonts w:ascii="Arial" w:hAnsi="Arial" w:eastAsia="Arial" w:cs="Arial"/>
                      </w:rPr>
                    </w:rPrChange>
                  </w:rPr>
                  <w:delText>RNF06</w:delText>
                </w:r>
                <w:r w:rsidRPr="52210AD6" w:rsidDel="61B64788">
                  <w:rPr>
                    <w:rFonts w:ascii="Arial" w:hAnsi="Arial" w:eastAsia="Arial" w:cs="Arial"/>
                  </w:rPr>
                  <w:delText xml:space="preserve">: </w:delText>
                </w:r>
              </w:del>
            </w:ins>
            <w:ins w:author="KAUAN GUILHERME ALVES PINHEIRO SANTOS" w:date="2025-05-23T02:08:42.028Z" w:id="1418280448">
              <w:del w:author="RAYLAN BRUNO SANTANA CARVALHO" w:date="2025-06-13T20:22:45.134Z" w:id="550437985">
                <w:r w:rsidRPr="52210AD6" w:rsidDel="5C29B654">
                  <w:rPr>
                    <w:rFonts w:ascii="Arial" w:hAnsi="Arial" w:eastAsia="Arial" w:cs="Arial"/>
                    <w:rPrChange w:author="RAYLAN BRUNO SANTANA CARVALHO" w:date="2025-05-23T18:40:24.515Z" w:id="1669571782"/>
                  </w:rPr>
                  <w:delText>Tempo estimado para entrega: MVP em 4 semanas, versão final com IA completa em 2 meses.</w:delText>
                </w:r>
              </w:del>
            </w:ins>
          </w:p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5F85AB30" w:rsidTr="3B7D5C88" w14:paraId="0A08B568">
              <w:trPr>
                <w:trHeight w:val="300"/>
                <w:ins w:author="KAUAN GUILHERME ALVES PINHEIRO SANTOS" w:date="2025-05-23T02:07:39.865Z" w:id="1649069909"/>
              </w:trPr>
              <w:tc>
                <w:tcPr>
                  <w:tcW w:w="4298" w:type="dxa"/>
                  <w:tcMar/>
                  <w:vAlign w:val="center"/>
                </w:tcPr>
                <w:p w:rsidR="5F85AB30" w:rsidP="3B7D5C88" w:rsidRDefault="5F85AB30" w14:paraId="546B3CCD" w14:textId="5487A016">
                  <w:pPr>
                    <w:spacing w:line="360" w:lineRule="auto"/>
                    <w:jc w:val="both"/>
                    <w:rPr>
                      <w:rFonts w:ascii="Arial" w:hAnsi="Arial" w:eastAsia="Arial" w:cs="Arial"/>
                      <w:rPrChange w:author="RAYLAN BRUNO SANTANA CARVALHO" w:date="2025-05-23T18:40:24.517Z" w:id="1497037340"/>
                    </w:rPr>
                    <w:pPrChange w:author="RAYLAN BRUNO SANTANA CARVALHO" w:date="2025-05-27T00:49:19.857Z">
                      <w:pPr/>
                    </w:pPrChange>
                  </w:pP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  <w:tblPrChange w:author="KAUAN GUILHERME ALVES PINHEIRO SANTOS" w:date="2025-05-23T02:07:39.859Z" w16du:dateUtc="2025-05-23T02:07:39.859Z" w:id="1406147195">
                <w:tblPr>
                  <w:tblStyle w:val="TableNormal"/>
                  <w:tblLayout w:type="fixed"/>
                  <w:tblLook w:val="06A0" w:firstRow="1" w:lastRow="0" w:firstColumn="1" w:lastColumn="0" w:noHBand="1" w:noVBand="1"/>
                </w:tblPr>
              </w:tblPrChange>
            </w:tblPr>
            <w:tblGrid>
              <w:gridCol w:w="4298"/>
            </w:tblGrid>
            <w:tr w:rsidR="5F85AB30" w:rsidTr="3B7D5C88" w14:paraId="6C9405C9">
              <w:trPr>
                <w:trHeight w:val="300"/>
                <w:trPrChange w:author="KAUAN GUILHERME ALVES PINHEIRO SANTOS" w:date="2025-05-23T02:07:39.86Z" w16du:dateUtc="2025-05-23T02:07:39.86Z" w:id="1272961701">
                  <w:trPr>
                    <w:trHeight w:val="300"/>
                  </w:trPr>
                </w:trPrChange>
                <w:ins w:author="KAUAN GUILHERME ALVES PINHEIRO SANTOS" w:date="2025-05-23T02:07:39.865Z" w:id="937920389"/>
              </w:trPr>
              <w:tc>
                <w:tcPr>
                  <w:tcW w:w="4298" w:type="dxa"/>
                  <w:tcMar/>
                  <w:vAlign w:val="center"/>
                  <w:tcPrChange w:author="KAUAN GUILHERME ALVES PINHEIRO SANTOS" w:date="2025-05-23T02:07:39.86Z" w:id="1822335737">
                    <w:tcPr>
                      <w:tcW w:w="4290" w:type="dxa"/>
                      <w:tcMar/>
                    </w:tcPr>
                  </w:tcPrChange>
                </w:tcPr>
                <w:p w:rsidR="5F85AB30" w:rsidP="3B7D5C88" w:rsidRDefault="5F85AB30" w14:paraId="05F80F92" w14:textId="64AE56C1">
                  <w:pPr>
                    <w:spacing w:before="0" w:beforeAutospacing="off" w:after="0" w:afterAutospacing="off" w:line="360" w:lineRule="auto"/>
                    <w:jc w:val="both"/>
                    <w:rPr>
                      <w:rFonts w:ascii="Arial" w:hAnsi="Arial" w:eastAsia="Arial" w:cs="Arial"/>
                      <w:rPrChange w:author="RAYLAN BRUNO SANTANA CARVALHO" w:date="2025-05-23T18:40:24.519Z" w:id="847972047"/>
                    </w:rPr>
                    <w:pPrChange w:author="RAYLAN BRUNO SANTANA CARVALHO" w:date="2025-05-27T00:49:19.858Z">
                      <w:pPr/>
                    </w:pPrChange>
                  </w:pPr>
                </w:p>
              </w:tc>
            </w:tr>
          </w:tbl>
          <w:p w:rsidR="5F85AB30" w:rsidP="3B7D5C88" w:rsidRDefault="5F85AB30" w14:paraId="786AC58F" w14:textId="02489276">
            <w:pPr>
              <w:pStyle w:val="Normal"/>
              <w:spacing w:line="360" w:lineRule="auto"/>
              <w:ind w:left="0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24.52Z" w:id="1852495610">
                  <w:rPr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RAYLAN BRUNO SANTANA CARVALHO" w:date="2025-05-27T00:49:19.858Z">
                <w:pPr>
                  <w:pStyle w:val="ListParagraph"/>
                  <w:ind w:left="708"/>
                </w:pPr>
              </w:pPrChange>
            </w:pPr>
          </w:p>
        </w:tc>
      </w:tr>
    </w:tbl>
    <w:p w:rsidR="5F85AB30" w:rsidP="3B7D5C88" w:rsidRDefault="5F85AB30" w14:paraId="5A76361B" w14:textId="52701BF9">
      <w:pPr>
        <w:pStyle w:val="Heading2"/>
        <w:jc w:val="left"/>
        <w:rPr>
          <w:ins w:author="VIRGINIA MARIA MONDEGO FERREIRA" w:date="2025-05-23T02:32:12.614Z" w16du:dateUtc="2025-05-23T02:32:12.614Z" w:id="38529201"/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pPrChange w:author="RAYLAN BRUNO SANTANA CARVALHO" w:date="2025-05-27T01:03:16.079Z">
          <w:pPr>
            <w:jc w:val="left"/>
          </w:pPr>
        </w:pPrChange>
      </w:pPr>
      <w:ins w:author="RAYLAN BRUNO SANTANA CARVALHO" w:date="2025-05-23T00:04:58.861Z" w:id="830788962">
        <w:r w:rsidRPr="3B7D5C88" w:rsidR="32F2631E">
          <w:rPr>
            <w:noProof w:val="0"/>
            <w:lang w:val="pt-BR"/>
            <w:rPrChange w:author="RAYLAN BRUNO SANTANA CARVALHO" w:date="2025-05-27T01:03:11.935Z" w:id="91489808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pt-BR"/>
              </w:rPr>
            </w:rPrChange>
          </w:rPr>
          <w:t>ANÁLISE PRELIMINAR</w:t>
        </w:r>
      </w:ins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PrChange w:author="LILIA ROSA COELHO MOURA" w:date="2025-05-23T20:07:45.863Z" w16du:dateUtc="2025-05-23T20:07:45.863Z" w:id="321586640">
          <w:tblPr>
            <w:tblStyle w:val="TableGrid"/>
            <w:tblLayout w:type="fixed"/>
            <w:tblLook w:val="06A0" w:firstRow="1" w:lastRow="0" w:firstColumn="1" w:lastColumn="0" w:noHBand="1" w:noVBand="1"/>
          </w:tblPr>
        </w:tblPrChange>
      </w:tblPr>
      <w:tblGrid>
        <w:gridCol w:w="1905"/>
        <w:gridCol w:w="7110"/>
        <w:tblGridChange w:id="1059153633">
          <w:tblGrid>
            <w:gridCol w:w="4508"/>
            <w:gridCol w:w="4508"/>
          </w:tblGrid>
        </w:tblGridChange>
      </w:tblGrid>
      <w:tr w:rsidR="5F85AB30" w:rsidTr="5F85AB30" w14:paraId="42E2609C">
        <w:trPr>
          <w:trHeight w:val="300"/>
          <w:ins w:author="VIRGINIA MARIA MONDEGO FERREIRA" w:date="2025-05-23T02:31:03.373Z" w16du:dateUtc="2025-05-23T02:31:03.373Z" w:id="1258726171"/>
          <w:trPrChange w:author="VIRGINIA MARIA MONDEGO FERREIRA" w:date="2025-05-23T02:31:59.205Z" w16du:dateUtc="2025-05-23T02:31:59.205Z" w:id="1896843732">
            <w:trPr>
              <w:trHeight w:val="2340"/>
            </w:trPr>
          </w:trPrChange>
        </w:trPr>
        <w:tc>
          <w:tcPr>
            <w:tcW w:w="1905" w:type="dxa"/>
            <w:tcMar/>
            <w:tcPrChange w:author="LILIA ROSA COELHO MOURA" w:date="2025-05-23T20:07:45.864Z" w:id="668357609">
              <w:tcPr>
                <w:tcW w:w="4508" w:type="dxa"/>
                <w:tcMar/>
              </w:tcPr>
            </w:tcPrChange>
          </w:tcPr>
          <w:p w:rsidR="5F85AB30" w:rsidP="5F85AB30" w:rsidRDefault="5F85AB30" w14:paraId="13D1FFD4" w14:textId="508E9137">
            <w:pPr>
              <w:pStyle w:val="Normal"/>
              <w:jc w:val="center"/>
              <w:rPr>
                <w:ins w:author="VIRGINIA MARIA MONDEGO FERREIRA" w:date="2025-05-23T02:32:35.081Z" w16du:dateUtc="2025-05-23T02:32:35.081Z" w:id="166732886"/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  <w:rPrChange w:author="RAYLAN BRUNO SANTANA CARVALHO" w:date="2025-05-23T18:40:48.253Z" w:id="638075899">
                  <w:rPr>
                    <w:ins w:author="VIRGINIA MARIA MONDEGO FERREIRA" w:date="2025-05-23T02:32:35.081Z" w16du:dateUtc="2025-05-23T02:32:35.081Z" w:id="991601381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VIRGINIA MARIA MONDEGO FERREIRA" w:date="2025-05-23T02:31:49.927Z">
                <w:pPr>
                  <w:pStyle w:val="Normal"/>
                </w:pPr>
              </w:pPrChange>
            </w:pPr>
          </w:p>
          <w:p w:rsidR="21D82DDC" w:rsidP="5F85AB30" w:rsidRDefault="21D82DDC" w14:paraId="2B9F4ADB" w14:textId="399F021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  <w:rPrChange w:author="RAYLAN BRUNO SANTANA CARVALHO" w:date="2025-05-23T18:40:48.266Z" w:id="942150350">
                  <w:rPr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</w:pPr>
            <w:ins w:author="VIRGINIA MARIA MONDEGO FERREIRA" w:date="2025-05-23T02:32:32.558Z" w:id="479029546">
              <w:r w:rsidRPr="5F85AB30" w:rsidR="21D82DDC">
                <w:rPr>
                  <w:rFonts w:ascii="Arial" w:hAnsi="Arial" w:eastAsia="Arial" w:cs="Arial"/>
                  <w:b w:val="1"/>
                  <w:bCs w:val="1"/>
                  <w:noProof w:val="0"/>
                  <w:sz w:val="24"/>
                  <w:szCs w:val="24"/>
                  <w:lang w:val="pt-BR"/>
                  <w:rPrChange w:author="RAYLAN BRUNO SANTANA CARVALHO" w:date="2025-05-23T18:40:48.261Z" w:id="505687066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Categoria</w:t>
              </w:r>
            </w:ins>
          </w:p>
        </w:tc>
        <w:tc>
          <w:tcPr>
            <w:tcW w:w="7110" w:type="dxa"/>
            <w:tcMar/>
            <w:tcPrChange w:author="LILIA ROSA COELHO MOURA" w:date="2025-05-23T20:07:45.864Z" w:id="1938323433">
              <w:tcPr>
                <w:tcW w:w="4508" w:type="dxa"/>
                <w:tcMar/>
              </w:tcPr>
            </w:tcPrChange>
          </w:tcPr>
          <w:p w:rsidR="5F85AB30" w:rsidP="5F85AB30" w:rsidRDefault="5F85AB30" w14:paraId="732AD7D2" w14:textId="05BCD318">
            <w:pPr>
              <w:pStyle w:val="Normal"/>
              <w:rPr>
                <w:ins w:author="VIRGINIA MARIA MONDEGO FERREIRA" w:date="2025-05-23T02:34:07.347Z" w16du:dateUtc="2025-05-23T02:34:07.347Z" w:id="818524963"/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  <w:rPrChange w:author="RAYLAN BRUNO SANTANA CARVALHO" w:date="2025-05-23T18:40:48.271Z" w:id="745378955">
                  <w:rPr>
                    <w:ins w:author="VIRGINIA MARIA MONDEGO FERREIRA" w:date="2025-05-23T02:34:07.347Z" w16du:dateUtc="2025-05-23T02:34:07.347Z" w:id="1604058483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</w:pPr>
          </w:p>
          <w:p w:rsidR="73F4F014" w:rsidP="5F85AB30" w:rsidRDefault="73F4F014" w14:paraId="7EB227A0" w14:textId="7871A577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pt-BR"/>
                <w:rPrChange w:author="RAYLAN BRUNO SANTANA CARVALHO" w:date="2025-05-23T18:40:48.282Z" w:id="1717850565">
                  <w:rPr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VIRGINIA MARIA MONDEGO FERREIRA" w:date="2025-05-23T02:34:13.138Z">
                <w:pPr>
                  <w:pStyle w:val="Normal"/>
                </w:pPr>
              </w:pPrChange>
            </w:pPr>
            <w:ins w:author="VIRGINIA MARIA MONDEGO FERREIRA" w:date="2025-05-23T02:34:16.07Z" w:id="458239650">
              <w:r w:rsidRPr="5F85AB30" w:rsidR="73F4F014">
                <w:rPr>
                  <w:rFonts w:ascii="Arial" w:hAnsi="Arial" w:eastAsia="Arial" w:cs="Arial"/>
                  <w:b w:val="1"/>
                  <w:bCs w:val="1"/>
                  <w:noProof w:val="0"/>
                  <w:sz w:val="24"/>
                  <w:szCs w:val="24"/>
                  <w:lang w:val="pt-BR"/>
                  <w:rPrChange w:author="RAYLAN BRUNO SANTANA CARVALHO" w:date="2025-05-23T18:40:48.278Z" w:id="339199877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Descrição</w:t>
              </w:r>
            </w:ins>
          </w:p>
        </w:tc>
      </w:tr>
      <w:tr w:rsidR="5F85AB30" w:rsidTr="5F85AB30" w14:paraId="30F28D72">
        <w:trPr>
          <w:trHeight w:val="300"/>
          <w:ins w:author="VIRGINIA MARIA MONDEGO FERREIRA" w:date="2025-05-23T02:29:40.395Z" w16du:dateUtc="2025-05-23T02:29:40.395Z" w:id="1789772454"/>
          <w:trPrChange w:author="VIRGINIA MARIA MONDEGO FERREIRA" w:date="2025-05-23T02:53:25.236Z" w16du:dateUtc="2025-05-23T02:53:25.236Z" w:id="1807245187">
            <w:trPr>
              <w:trHeight w:val="300"/>
            </w:trPr>
          </w:trPrChange>
        </w:trPr>
        <w:tc>
          <w:tcPr>
            <w:tcW w:w="1905" w:type="dxa"/>
            <w:tcMar/>
            <w:tcPrChange w:author="LILIA ROSA COELHO MOURA" w:date="2025-05-23T20:07:45.864Z" w:id="1783570946">
              <w:tcPr>
                <w:tcW w:w="4508" w:type="dxa"/>
                <w:tcMar/>
              </w:tcPr>
            </w:tcPrChange>
          </w:tcPr>
          <w:p w:rsidR="5F85AB30" w:rsidP="5F85AB30" w:rsidRDefault="5F85AB30" w14:paraId="434DB708" w14:textId="1C6D2A01">
            <w:pPr>
              <w:pStyle w:val="Normal"/>
              <w:jc w:val="center"/>
              <w:rPr>
                <w:ins w:author="VIRGINIA MARIA MONDEGO FERREIRA" w:date="2025-05-23T02:34:23.903Z" w16du:dateUtc="2025-05-23T02:34:23.903Z" w:id="413594173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286Z" w:id="895310995">
                  <w:rPr>
                    <w:ins w:author="VIRGINIA MARIA MONDEGO FERREIRA" w:date="2025-05-23T02:34:23.903Z" w16du:dateUtc="2025-05-23T02:34:23.903Z" w:id="314537217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RAYLAN BRUNO SANTANA CARVALHO" w:date="2025-05-23T18:42:35.823Z">
                <w:pPr>
                  <w:pStyle w:val="Normal"/>
                </w:pPr>
              </w:pPrChange>
            </w:pPr>
          </w:p>
          <w:p w:rsidR="5F85AB30" w:rsidP="5F85AB30" w:rsidRDefault="5F85AB30" w14:paraId="33844E3D" w14:textId="5E225708">
            <w:pPr>
              <w:pStyle w:val="Normal"/>
              <w:jc w:val="center"/>
              <w:rPr>
                <w:ins w:author="VIRGINIA MARIA MONDEGO FERREIRA" w:date="2025-05-23T02:34:24.315Z" w16du:dateUtc="2025-05-23T02:34:24.315Z" w:id="1651044450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29Z" w:id="1930447327">
                  <w:rPr>
                    <w:ins w:author="VIRGINIA MARIA MONDEGO FERREIRA" w:date="2025-05-23T02:34:24.315Z" w16du:dateUtc="2025-05-23T02:34:24.315Z" w:id="1396133339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RAYLAN BRUNO SANTANA CARVALHO" w:date="2025-05-23T18:42:35.825Z">
                <w:pPr>
                  <w:pStyle w:val="Normal"/>
                </w:pPr>
              </w:pPrChange>
            </w:pPr>
          </w:p>
          <w:p w:rsidR="5F85AB30" w:rsidP="5F85AB30" w:rsidRDefault="5F85AB30" w14:paraId="65745DFE" w14:textId="6D0DE7B5">
            <w:pPr>
              <w:pStyle w:val="Normal"/>
              <w:jc w:val="center"/>
              <w:rPr>
                <w:ins w:author="VIRGINIA MARIA MONDEGO FERREIRA" w:date="2025-05-23T02:34:24.52Z" w16du:dateUtc="2025-05-23T02:34:24.52Z" w:id="941644892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292Z" w:id="811243047">
                  <w:rPr>
                    <w:ins w:author="VIRGINIA MARIA MONDEGO FERREIRA" w:date="2025-05-23T02:34:24.52Z" w16du:dateUtc="2025-05-23T02:34:24.52Z" w:id="1072886235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RAYLAN BRUNO SANTANA CARVALHO" w:date="2025-05-23T18:42:35.828Z">
                <w:pPr>
                  <w:pStyle w:val="Normal"/>
                </w:pPr>
              </w:pPrChange>
            </w:pPr>
          </w:p>
          <w:p w:rsidR="5F85AB30" w:rsidP="5F85AB30" w:rsidRDefault="5F85AB30" w14:paraId="26A5E533" w14:textId="05F84AD0">
            <w:pPr>
              <w:pStyle w:val="Normal"/>
              <w:jc w:val="center"/>
              <w:rPr>
                <w:ins w:author="VIRGINIA MARIA MONDEGO FERREIRA" w:date="2025-05-23T02:34:24.832Z" w16du:dateUtc="2025-05-23T02:34:24.832Z" w:id="1720927546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295Z" w:id="1129538908">
                  <w:rPr>
                    <w:ins w:author="VIRGINIA MARIA MONDEGO FERREIRA" w:date="2025-05-23T02:34:24.832Z" w16du:dateUtc="2025-05-23T02:34:24.832Z" w:id="482966803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RAYLAN BRUNO SANTANA CARVALHO" w:date="2025-05-23T18:42:35.83Z">
                <w:pPr>
                  <w:pStyle w:val="Normal"/>
                </w:pPr>
              </w:pPrChange>
            </w:pPr>
          </w:p>
          <w:p w:rsidR="73F4F014" w:rsidP="5F85AB30" w:rsidRDefault="73F4F014" w14:paraId="12827710" w14:textId="4792342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01Z" w:id="1606727694">
                  <w:rPr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RAYLAN BRUNO SANTANA CARVALHO" w:date="2025-05-23T18:42:35.831Z">
                <w:pPr>
                  <w:pStyle w:val="Normal"/>
                </w:pPr>
              </w:pPrChange>
            </w:pPr>
            <w:ins w:author="VIRGINIA MARIA MONDEGO FERREIRA" w:date="2025-05-23T02:34:31.924Z" w:id="19847734">
              <w:r w:rsidRPr="5F85AB30" w:rsidR="73F4F014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298Z" w:id="1493956511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Oportunidades</w:t>
              </w:r>
            </w:ins>
          </w:p>
        </w:tc>
        <w:tc>
          <w:tcPr>
            <w:tcW w:w="7110" w:type="dxa"/>
            <w:tcMar/>
            <w:tcPrChange w:author="LILIA ROSA COELHO MOURA" w:date="2025-05-23T20:07:45.864Z" w:id="1886072172">
              <w:tcPr>
                <w:tcW w:w="4508" w:type="dxa"/>
                <w:tcMar/>
              </w:tcPr>
            </w:tcPrChange>
          </w:tcPr>
          <w:p w:rsidR="0CA8CCFB" w:rsidP="5F85AB30" w:rsidRDefault="0CA8CCFB" w14:paraId="35B7A379" w14:textId="28A6F3A1">
            <w:pPr>
              <w:pStyle w:val="ListParagraph"/>
              <w:numPr>
                <w:ilvl w:val="0"/>
                <w:numId w:val="61"/>
              </w:numPr>
              <w:rPr>
                <w:ins w:author="VIRGINIA MARIA MONDEGO FERREIRA" w:date="2025-05-23T02:36:25.798Z" w16du:dateUtc="2025-05-23T02:36:25.798Z" w:id="366925055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06Z" w:id="1589568089">
                  <w:rPr>
                    <w:ins w:author="VIRGINIA MARIA MONDEGO FERREIRA" w:date="2025-05-23T02:36:25.798Z" w16du:dateUtc="2025-05-23T02:36:25.798Z" w:id="1119783528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RAYLAN BRUNO SANTANA CARVALHO" w:date="2025-05-23T18:41:07.491Z">
                <w:pPr>
                  <w:pStyle w:val="ListParagraph"/>
                  <w:ind w:left="708"/>
                </w:pPr>
              </w:pPrChange>
            </w:pPr>
            <w:ins w:author="VIRGINIA MARIA MONDEGO FERREIRA" w:date="2025-05-23T02:36:25.166Z" w:id="2063687726">
              <w:r w:rsidRPr="5F85AB30" w:rsidR="0CA8CCF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04Z" w:id="856651486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Plataforma com alto potencial de mercado entre viajantes comuns e frequentes.</w:t>
              </w:r>
            </w:ins>
          </w:p>
          <w:p w:rsidR="0CA8CCFB" w:rsidP="5F85AB30" w:rsidRDefault="0CA8CCFB" w14:paraId="7CFA9780" w14:textId="2AF990B4">
            <w:pPr>
              <w:pStyle w:val="ListParagraph"/>
              <w:numPr>
                <w:ilvl w:val="0"/>
                <w:numId w:val="61"/>
              </w:numPr>
              <w:rPr>
                <w:ins w:author="VIRGINIA MARIA MONDEGO FERREIRA" w:date="2025-05-23T02:38:57.004Z" w16du:dateUtc="2025-05-23T02:38:57.004Z" w:id="443813698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26Z" w:id="1146675981">
                  <w:rPr>
                    <w:ins w:author="VIRGINIA MARIA MONDEGO FERREIRA" w:date="2025-05-23T02:38:57.004Z" w16du:dateUtc="2025-05-23T02:38:57.004Z" w:id="468195041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</w:pPr>
            <w:ins w:author="VIRGINIA MARIA MONDEGO FERREIRA" w:date="2025-05-23T02:36:44.694Z" w:id="173857835">
              <w:r w:rsidRPr="5F85AB30" w:rsidR="0CA8CCF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09Z" w:id="1936739341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Diferencial competitivo com</w:t>
              </w:r>
              <w:r w:rsidRPr="5F85AB30" w:rsidR="0CA8CCF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1Z" w:id="882143856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 xml:space="preserve"> </w:t>
              </w:r>
            </w:ins>
            <w:ins w:author="VIRGINIA MARIA MONDEGO FERREIRA" w:date="2025-05-23T02:41:44.064Z" w:id="868857459">
              <w:r w:rsidRPr="5F85AB30" w:rsidR="2101E3A3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12Z" w:id="1413249400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C</w:t>
              </w:r>
            </w:ins>
            <w:ins w:author="VIRGINIA MARIA MONDEGO FERREIRA" w:date="2025-05-23T02:36:44.694Z" w:id="1953972643">
              <w:r w:rsidRPr="5F85AB30" w:rsidR="0CA8CCF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14Z" w:id="41656883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hatbot</w:t>
              </w:r>
              <w:r w:rsidRPr="5F85AB30" w:rsidR="0CA8CCF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17Z" w:id="994359110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 xml:space="preserve"> </w:t>
              </w:r>
            </w:ins>
            <w:ins w:author="VIRGINIA MARIA MONDEGO FERREIRA" w:date="2025-05-23T02:41:53.455Z" w:id="273305786">
              <w:r w:rsidRPr="5F85AB30" w:rsidR="15855916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19Z" w:id="104714218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 xml:space="preserve">personalizado e </w:t>
              </w:r>
            </w:ins>
            <w:ins w:author="VIRGINIA MARIA MONDEGO FERREIRA" w:date="2025-05-23T02:36:44.694Z" w:id="1151839311">
              <w:r w:rsidRPr="5F85AB30" w:rsidR="0CA8CCF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21Z" w:id="1103022549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inteligente</w:t>
              </w:r>
            </w:ins>
            <w:ins w:author="VIRGINIA MARIA MONDEGO FERREIRA" w:date="2025-05-23T02:38:56.505Z" w:id="1037859819">
              <w:r w:rsidRPr="5F85AB30" w:rsidR="256C7D9C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24Z" w:id="1129055756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.</w:t>
              </w:r>
            </w:ins>
          </w:p>
          <w:p w:rsidR="256C7D9C" w:rsidP="5F85AB30" w:rsidRDefault="256C7D9C" w14:paraId="21A0DEE7" w14:textId="7CC7F791">
            <w:pPr>
              <w:pStyle w:val="ListParagraph"/>
              <w:numPr>
                <w:ilvl w:val="0"/>
                <w:numId w:val="61"/>
              </w:numPr>
              <w:rPr>
                <w:ins w:author="VIRGINIA MARIA MONDEGO FERREIRA" w:date="2025-05-23T02:39:29.724Z" w16du:dateUtc="2025-05-23T02:39:29.724Z" w:id="956511723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33Z" w:id="1800767826">
                  <w:rPr>
                    <w:ins w:author="VIRGINIA MARIA MONDEGO FERREIRA" w:date="2025-05-23T02:39:29.724Z" w16du:dateUtc="2025-05-23T02:39:29.724Z" w:id="510644213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</w:pPr>
            <w:ins w:author="VIRGINIA MARIA MONDEGO FERREIRA" w:date="2025-05-23T02:38:59.807Z" w:id="1646756486">
              <w:r w:rsidRPr="5F85AB30" w:rsidR="256C7D9C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28Z" w:id="1242125721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Interface</w:t>
              </w:r>
            </w:ins>
            <w:ins w:author="VIRGINIA MARIA MONDEGO FERREIRA" w:date="2025-05-23T02:39:28.847Z" w:id="578922265">
              <w:r w:rsidRPr="5F85AB30" w:rsidR="256C7D9C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29Z" w:id="292861942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 xml:space="preserve"> simples</w:t>
              </w:r>
            </w:ins>
            <w:ins w:author="VIRGINIA MARIA MONDEGO FERREIRA" w:date="2025-05-23T02:53:11.812Z" w:id="90278546">
              <w:r w:rsidRPr="5F85AB30" w:rsidR="1E1D991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29Z" w:id="106486656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 xml:space="preserve"> e responsiva</w:t>
              </w:r>
            </w:ins>
            <w:ins w:author="VIRGINIA MARIA MONDEGO FERREIRA" w:date="2025-05-23T02:39:28.847Z" w:id="1296824495">
              <w:r w:rsidRPr="5F85AB30" w:rsidR="256C7D9C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32Z" w:id="414261820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 xml:space="preserve"> pode atrair usuários com pouca familiaridade tecnológica.</w:t>
              </w:r>
            </w:ins>
          </w:p>
          <w:p w:rsidR="256C7D9C" w:rsidP="5F85AB30" w:rsidRDefault="256C7D9C" w14:paraId="7AA20DA1" w14:textId="4DBC5FFE">
            <w:pPr>
              <w:pStyle w:val="ListParagraph"/>
              <w:numPr>
                <w:ilvl w:val="0"/>
                <w:numId w:val="61"/>
              </w:num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46Z" w:id="1539385792">
                  <w:rPr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</w:pPr>
            <w:ins w:author="VIRGINIA MARIA MONDEGO FERREIRA" w:date="2025-05-23T02:39:58.832Z" w:id="1576742254">
              <w:r w:rsidRPr="5F85AB30" w:rsidR="256C7D9C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35Z" w:id="504961431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 xml:space="preserve">Sistema modular permite futuras expansões (ex.: pacotes, aluguel de </w:t>
              </w:r>
              <w:r w:rsidRPr="5F85AB30" w:rsidR="256C7D9C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36Z" w:id="48642838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carros</w:t>
              </w:r>
            </w:ins>
            <w:ins w:author="VIRGINIA MARIA MONDEGO FERREIRA" w:date="2025-05-23T02:59:23.158Z" w:id="202209494">
              <w:r w:rsidRPr="5F85AB30" w:rsidR="29653697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37Z" w:id="122557479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,</w:t>
              </w:r>
            </w:ins>
            <w:ins w:author="VIRGINIA MARIA MONDEGO FERREIRA" w:date="2025-05-23T02:39:58.832Z" w:id="1063569682">
              <w:r w:rsidRPr="5F85AB30" w:rsidR="256C7D9C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39Z" w:id="122248037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 xml:space="preserve"> e</w:t>
              </w:r>
              <w:r w:rsidRPr="5F85AB30" w:rsidR="256C7D9C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4Z" w:id="173150684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 xml:space="preserve"> entre outros</w:t>
              </w:r>
            </w:ins>
            <w:ins w:author="VIRGINIA MARIA MONDEGO FERREIRA" w:date="2025-05-23T02:40:04.812Z" w:id="2034079138">
              <w:r w:rsidRPr="5F85AB30" w:rsidR="256C7D9C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42Z" w:id="2016485050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).</w:t>
              </w:r>
            </w:ins>
          </w:p>
        </w:tc>
      </w:tr>
      <w:tr w:rsidR="5F85AB30" w:rsidTr="5F85AB30" w14:paraId="4DB6DB23">
        <w:trPr>
          <w:trHeight w:val="2295"/>
          <w:ins w:author="VIRGINIA MARIA MONDEGO FERREIRA" w:date="2025-05-23T02:29:40.395Z" w16du:dateUtc="2025-05-23T02:29:40.395Z" w:id="1878430502"/>
          <w:trPrChange w:author="LILIA ROSA COELHO MOURA" w:date="2025-05-23T19:57:30.992Z" w16du:dateUtc="2025-05-23T19:52:14.008Z" w:id="1065509149">
            <w:trPr>
              <w:trHeight w:val="300"/>
            </w:trPr>
          </w:trPrChange>
        </w:trPr>
        <w:tc>
          <w:tcPr>
            <w:tcW w:w="1905" w:type="dxa"/>
            <w:tcMar/>
            <w:tcPrChange w:author="LILIA ROSA COELHO MOURA" w:date="2025-05-23T20:07:45.864Z" w:id="1577508689">
              <w:tcPr>
                <w:tcW w:w="4508" w:type="dxa"/>
                <w:tcMar/>
              </w:tcPr>
            </w:tcPrChange>
          </w:tcPr>
          <w:p w:rsidR="5F85AB30" w:rsidP="5F85AB30" w:rsidRDefault="5F85AB30" w14:paraId="68D1E91E" w14:textId="6AFF29A8">
            <w:pPr>
              <w:pStyle w:val="Normal"/>
              <w:jc w:val="center"/>
              <w:rPr>
                <w:ins w:author="VIRGINIA MARIA MONDEGO FERREIRA" w:date="2025-05-23T02:34:51.347Z" w16du:dateUtc="2025-05-23T02:34:51.347Z" w:id="2058718034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48Z" w:id="1104770543">
                  <w:rPr>
                    <w:ins w:author="VIRGINIA MARIA MONDEGO FERREIRA" w:date="2025-05-23T02:34:51.347Z" w16du:dateUtc="2025-05-23T02:34:51.347Z" w:id="1394556379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RAYLAN BRUNO SANTANA CARVALHO" w:date="2025-05-23T18:42:35.833Z">
                <w:pPr>
                  <w:pStyle w:val="Normal"/>
                </w:pPr>
              </w:pPrChange>
            </w:pPr>
          </w:p>
          <w:p w:rsidR="5F85AB30" w:rsidP="5F85AB30" w:rsidRDefault="5F85AB30" w14:paraId="6C726DD4" w14:textId="329E4955">
            <w:pPr>
              <w:pStyle w:val="Normal"/>
              <w:jc w:val="center"/>
              <w:rPr>
                <w:ins w:author="VIRGINIA MARIA MONDEGO FERREIRA" w:date="2025-05-23T02:34:51.58Z" w16du:dateUtc="2025-05-23T02:34:51.58Z" w:id="724647515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5Z" w:id="1846201566">
                  <w:rPr>
                    <w:ins w:author="VIRGINIA MARIA MONDEGO FERREIRA" w:date="2025-05-23T02:34:51.58Z" w16du:dateUtc="2025-05-23T02:34:51.58Z" w:id="867868219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RAYLAN BRUNO SANTANA CARVALHO" w:date="2025-05-23T18:42:35.834Z">
                <w:pPr>
                  <w:pStyle w:val="Normal"/>
                </w:pPr>
              </w:pPrChange>
            </w:pPr>
          </w:p>
          <w:p w:rsidR="5F85AB30" w:rsidP="5F85AB30" w:rsidRDefault="5F85AB30" w14:paraId="654346F4" w14:textId="799C767E">
            <w:pPr>
              <w:pStyle w:val="Normal"/>
              <w:jc w:val="center"/>
              <w:rPr>
                <w:ins w:author="VIRGINIA MARIA MONDEGO FERREIRA" w:date="2025-05-23T02:34:51.8Z" w16du:dateUtc="2025-05-23T02:34:51.8Z" w:id="1189713378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52Z" w:id="258716351">
                  <w:rPr>
                    <w:ins w:author="VIRGINIA MARIA MONDEGO FERREIRA" w:date="2025-05-23T02:34:51.8Z" w16du:dateUtc="2025-05-23T02:34:51.8Z" w:id="613943165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RAYLAN BRUNO SANTANA CARVALHO" w:date="2025-05-23T18:42:35.835Z">
                <w:pPr>
                  <w:pStyle w:val="Normal"/>
                </w:pPr>
              </w:pPrChange>
            </w:pPr>
          </w:p>
          <w:p w:rsidR="5F85AB30" w:rsidP="5F85AB30" w:rsidRDefault="5F85AB30" w14:paraId="0980172E" w14:textId="27970BC5">
            <w:pPr>
              <w:pStyle w:val="Normal"/>
              <w:jc w:val="center"/>
              <w:rPr>
                <w:ins w:author="VIRGINIA MARIA MONDEGO FERREIRA" w:date="2025-05-23T02:34:52.719Z" w16du:dateUtc="2025-05-23T02:34:52.719Z" w:id="1512440443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54Z" w:id="1475548936">
                  <w:rPr>
                    <w:ins w:author="VIRGINIA MARIA MONDEGO FERREIRA" w:date="2025-05-23T02:34:52.719Z" w16du:dateUtc="2025-05-23T02:34:52.719Z" w:id="641236273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RAYLAN BRUNO SANTANA CARVALHO" w:date="2025-05-23T18:42:35.836Z">
                <w:pPr>
                  <w:pStyle w:val="Normal"/>
                </w:pPr>
              </w:pPrChange>
            </w:pPr>
          </w:p>
          <w:p w:rsidR="73F4F014" w:rsidP="5F85AB30" w:rsidRDefault="73F4F014" w14:paraId="086AC7A9" w14:textId="3B1DE25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57Z" w:id="1363117435">
                  <w:rPr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RAYLAN BRUNO SANTANA CARVALHO" w:date="2025-05-23T18:42:35.838Z">
                <w:pPr>
                  <w:pStyle w:val="Normal"/>
                </w:pPr>
              </w:pPrChange>
            </w:pPr>
            <w:ins w:author="VIRGINIA MARIA MONDEGO FERREIRA" w:date="2025-05-23T02:34:56.945Z" w:id="1319527650">
              <w:r w:rsidRPr="5F85AB30" w:rsidR="73F4F014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56Z" w:id="1241332072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Riscos</w:t>
              </w:r>
            </w:ins>
          </w:p>
        </w:tc>
        <w:tc>
          <w:tcPr>
            <w:tcW w:w="7110" w:type="dxa"/>
            <w:tcMar/>
            <w:tcPrChange w:author="LILIA ROSA COELHO MOURA" w:date="2025-05-23T20:07:45.864Z" w:id="1718028060">
              <w:tcPr>
                <w:tcW w:w="4508" w:type="dxa"/>
                <w:tcMar/>
              </w:tcPr>
            </w:tcPrChange>
          </w:tcPr>
          <w:p w:rsidR="7DC3982B" w:rsidP="5F85AB30" w:rsidRDefault="7DC3982B" w14:paraId="1CE418CE" w14:textId="7ACC4443">
            <w:pPr>
              <w:pStyle w:val="ListParagraph"/>
              <w:numPr>
                <w:ilvl w:val="0"/>
                <w:numId w:val="62"/>
              </w:numPr>
              <w:rPr>
                <w:ins w:author="VIRGINIA MARIA MONDEGO FERREIRA" w:date="2025-05-23T02:47:32.127Z" w16du:dateUtc="2025-05-23T02:47:32.127Z" w:id="1623551444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62Z" w:id="1285233073">
                  <w:rPr>
                    <w:ins w:author="VIRGINIA MARIA MONDEGO FERREIRA" w:date="2025-05-23T02:47:32.127Z" w16du:dateUtc="2025-05-23T02:47:32.127Z" w:id="1380426496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  <w:pPrChange w:author="RAYLAN BRUNO SANTANA CARVALHO" w:date="2025-05-23T18:41:07.523Z">
                <w:pPr>
                  <w:pStyle w:val="ListParagraph"/>
                  <w:ind w:left="708"/>
                </w:pPr>
              </w:pPrChange>
            </w:pPr>
            <w:ins w:author="VIRGINIA MARIA MONDEGO FERREIRA" w:date="2025-05-23T02:46:56.177Z" w:id="1006423251">
              <w:r w:rsidRPr="5F85AB30" w:rsidR="7DC3982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59Z" w:id="1269259106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Dependência</w:t>
              </w:r>
            </w:ins>
            <w:ins w:author="VIRGINIA MARIA MONDEGO FERREIRA" w:date="2025-05-23T02:47:29.501Z" w:id="1515996409">
              <w:r w:rsidRPr="5F85AB30" w:rsidR="7DC3982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61Z" w:id="2091125052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 xml:space="preserve"> de APIs externas (companhias aéreas) pode causar instabilidades.</w:t>
              </w:r>
            </w:ins>
          </w:p>
          <w:p w:rsidR="7DC3982B" w:rsidP="5F85AB30" w:rsidRDefault="7DC3982B" w14:paraId="3CACE52F" w14:textId="1EC8209A">
            <w:pPr>
              <w:pStyle w:val="ListParagraph"/>
              <w:numPr>
                <w:ilvl w:val="0"/>
                <w:numId w:val="62"/>
              </w:numPr>
              <w:rPr>
                <w:ins w:author="VIRGINIA MARIA MONDEGO FERREIRA" w:date="2025-05-23T02:47:56.838Z" w16du:dateUtc="2025-05-23T02:47:56.838Z" w:id="1112982793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65Z" w:id="1231992825">
                  <w:rPr>
                    <w:ins w:author="VIRGINIA MARIA MONDEGO FERREIRA" w:date="2025-05-23T02:47:56.838Z" w16du:dateUtc="2025-05-23T02:47:56.838Z" w:id="2068521243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</w:pPr>
            <w:ins w:author="VIRGINIA MARIA MONDEGO FERREIRA" w:date="2025-05-23T02:47:56.13Z" w:id="439314688">
              <w:r w:rsidRPr="5F85AB30" w:rsidR="7DC3982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64Z" w:id="686188127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Integração com gateways de pagamento exige altos padrões de segurança.</w:t>
              </w:r>
            </w:ins>
          </w:p>
          <w:p w:rsidR="7DC3982B" w:rsidP="5F85AB30" w:rsidRDefault="7DC3982B" w14:paraId="7AE7CE06" w14:textId="45CEA8B5">
            <w:pPr>
              <w:pStyle w:val="ListParagraph"/>
              <w:numPr>
                <w:ilvl w:val="0"/>
                <w:numId w:val="62"/>
              </w:numPr>
              <w:rPr>
                <w:ins w:author="VIRGINIA MARIA MONDEGO FERREIRA" w:date="2025-05-23T02:48:49.416Z" w16du:dateUtc="2025-05-23T02:48:49.416Z" w:id="1408709537"/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69Z" w:id="1719441882">
                  <w:rPr>
                    <w:ins w:author="VIRGINIA MARIA MONDEGO FERREIRA" w:date="2025-05-23T02:48:49.416Z" w16du:dateUtc="2025-05-23T02:48:49.416Z" w:id="220685257"/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</w:pPr>
            <w:ins w:author="VIRGINIA MARIA MONDEGO FERREIRA" w:date="2025-05-23T02:47:59.712Z" w:id="2002723660">
              <w:r w:rsidRPr="5F85AB30" w:rsidR="7DC3982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66Z" w:id="2029498640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Pra</w:t>
              </w:r>
            </w:ins>
            <w:ins w:author="VIRGINIA MARIA MONDEGO FERREIRA" w:date="2025-05-23T02:48:47.33Z" w:id="1616760206">
              <w:r w:rsidRPr="5F85AB30" w:rsidR="7DC3982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67Z" w:id="1552509089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zo curto para entrega do MVP pode comprometer a qualidade.</w:t>
              </w:r>
            </w:ins>
          </w:p>
          <w:p w:rsidR="7DC3982B" w:rsidP="5F85AB30" w:rsidRDefault="7DC3982B" w14:paraId="58A5B89C" w14:textId="33D8AD8F">
            <w:pPr>
              <w:pStyle w:val="ListParagraph"/>
              <w:numPr>
                <w:ilvl w:val="0"/>
                <w:numId w:val="62"/>
              </w:numPr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RAYLAN BRUNO SANTANA CARVALHO" w:date="2025-05-23T18:40:48.373Z" w:id="675872599">
                  <w:rPr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</w:pPr>
            <w:ins w:author="VIRGINIA MARIA MONDEGO FERREIRA" w:date="2025-05-23T02:48:58.497Z" w:id="1039611915">
              <w:r w:rsidRPr="5F85AB30" w:rsidR="7DC3982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7Z" w:id="1580390564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 xml:space="preserve">IA com aprendizado </w:t>
              </w:r>
            </w:ins>
            <w:ins w:author="VIRGINIA MARIA MONDEGO FERREIRA" w:date="2025-05-23T02:49:26.715Z" w:id="2125041171">
              <w:r w:rsidRPr="5F85AB30" w:rsidR="7DC3982B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RAYLAN BRUNO SANTANA CARVALHO" w:date="2025-05-23T18:40:48.371Z" w:id="721155415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contínuo exige governança de dados e infraestrutura robusta.</w:t>
              </w:r>
            </w:ins>
          </w:p>
        </w:tc>
      </w:tr>
    </w:tbl>
    <w:p w:rsidR="5F85AB30" w:rsidP="5F85AB30" w:rsidRDefault="5F85AB30" w14:paraId="0E5D3954" w14:textId="33E55F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pPrChange w:author="YASMIN CANTANHEDE SANTOS" w:date="2025-05-23T20:17:44.149Z">
          <w:pPr>
            <w:pStyle w:val="Normal"/>
            <w:spacing w:before="0" w:beforeAutospacing="off" w:after="160" w:afterAutospacing="off"/>
          </w:pPr>
        </w:pPrChange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PrChange w:author="LILIA ROSA COELHO MOURA" w:date="2025-05-23T20:09:50.345Z" w16du:dateUtc="2025-05-23T20:09:48.53Z" w:id="1332954810">
          <w:tblPr>
            <w:tblStyle w:val="TableGrid"/>
            <w:tblLayout w:type="fixed"/>
            <w:tblLook w:val="06A0" w:firstRow="1" w:lastRow="0" w:firstColumn="1" w:lastColumn="0" w:noHBand="1" w:noVBand="1"/>
          </w:tblPr>
        </w:tblPrChange>
      </w:tblPr>
      <w:tblGrid>
        <w:gridCol w:w="1890"/>
        <w:gridCol w:w="7125"/>
        <w:tblGridChange w:id="2114586417">
          <w:tblGrid>
            <w:gridCol w:w="4508"/>
            <w:gridCol w:w="4508"/>
          </w:tblGrid>
        </w:tblGridChange>
      </w:tblGrid>
      <w:tr w:rsidR="5F85AB30" w:rsidTr="5F85AB30" w14:paraId="1789B348">
        <w:trPr>
          <w:trHeight w:val="1140"/>
          <w:ins w:author="LILIA ROSA COELHO MOURA" w:date="2025-05-23T20:08:02.493Z" w16du:dateUtc="2025-05-23T20:08:02.493Z" w:id="18823588"/>
          <w:trPrChange w:author="VIRGINIA MARIA MONDEGO FERREIRA" w:date="2025-05-23T20:09:45.218Z" w16du:dateUtc="2025-05-23T20:09:45.218Z" w:id="396461619">
            <w:trPr>
              <w:trHeight w:val="300"/>
            </w:trPr>
          </w:trPrChange>
        </w:trPr>
        <w:tc>
          <w:tcPr>
            <w:tcW w:w="1890" w:type="dxa"/>
            <w:tcMar/>
            <w:tcPrChange w:author="LILIA ROSA COELHO MOURA" w:date="2025-05-23T20:09:50.345Z" w:id="2094937512">
              <w:tcPr>
                <w:tcW w:w="4508" w:type="dxa"/>
                <w:tcMar/>
              </w:tcPr>
            </w:tcPrChange>
          </w:tcPr>
          <w:p w:rsidR="5F85AB30" w:rsidP="5F85AB30" w:rsidRDefault="5F85AB30" w14:paraId="610D4A02" w14:textId="48B01E8D">
            <w:pPr>
              <w:pStyle w:val="Normal"/>
              <w:jc w:val="center"/>
              <w:rPr>
                <w:ins w:author="LILIA ROSA COELHO MOURA" w:date="2025-05-23T20:13:31.763Z" w16du:dateUtc="2025-05-23T20:13:31.763Z" w:id="751087776"/>
              </w:rPr>
              <w:pPrChange w:author="LILIA ROSA COELHO MOURA" w:date="2025-05-23T20:13:12.083Z">
                <w:pPr>
                  <w:pStyle w:val="Normal"/>
                </w:pPr>
              </w:pPrChange>
            </w:pPr>
          </w:p>
          <w:p w:rsidR="5F85AB30" w:rsidP="5F85AB30" w:rsidRDefault="5F85AB30" w14:paraId="5C30E937" w14:textId="536A8A34">
            <w:pPr>
              <w:pStyle w:val="Normal"/>
              <w:jc w:val="center"/>
              <w:rPr>
                <w:ins w:author="LILIA ROSA COELHO MOURA" w:date="2025-05-23T20:14:06.832Z" w16du:dateUtc="2025-05-23T20:14:06.832Z" w:id="492948555"/>
              </w:rPr>
            </w:pPr>
          </w:p>
          <w:p w:rsidR="5F85AB30" w:rsidP="5F85AB30" w:rsidRDefault="5F85AB30" w14:paraId="0AD93C2D" w14:textId="5939CEE6">
            <w:pPr>
              <w:pStyle w:val="Normal"/>
              <w:jc w:val="center"/>
              <w:rPr>
                <w:ins w:author="LILIA ROSA COELHO MOURA" w:date="2025-05-23T20:14:07.333Z" w16du:dateUtc="2025-05-23T20:14:07.333Z" w:id="1241828142"/>
              </w:rPr>
            </w:pPr>
          </w:p>
          <w:p w:rsidR="3C115EA2" w:rsidP="5F85AB30" w:rsidRDefault="3C115EA2" w14:paraId="3C6044DE" w14:textId="457F1F68">
            <w:pPr>
              <w:pStyle w:val="Normal"/>
              <w:jc w:val="center"/>
              <w:rPr>
                <w:ins w:author="LILIA ROSA COELHO MOURA" w:date="2025-05-23T20:13:33.463Z" w16du:dateUtc="2025-05-23T20:13:33.463Z" w:id="1326541874"/>
              </w:rPr>
            </w:pPr>
            <w:ins w:author="LILIA ROSA COELHO MOURA" w:date="2025-05-23T20:13:33.463Z" w:id="73685474">
              <w:r w:rsidR="3C115EA2">
                <w:t>Prioridades do cliente</w:t>
              </w:r>
            </w:ins>
          </w:p>
          <w:p w:rsidR="5F85AB30" w:rsidP="5F85AB30" w:rsidRDefault="5F85AB30" w14:paraId="37DA3E8C" w14:textId="70048F2D">
            <w:pPr>
              <w:pStyle w:val="Normal"/>
              <w:jc w:val="center"/>
            </w:pPr>
          </w:p>
        </w:tc>
        <w:tc>
          <w:tcPr>
            <w:tcW w:w="7125" w:type="dxa"/>
            <w:tcMar/>
            <w:tcPrChange w:author="LILIA ROSA COELHO MOURA" w:date="2025-05-23T20:09:50.345Z" w:id="448916900">
              <w:tcPr>
                <w:tcW w:w="4508" w:type="dxa"/>
                <w:tcMar/>
              </w:tcPr>
            </w:tcPrChange>
          </w:tcPr>
          <w:p w:rsidR="1F4D603D" w:rsidP="5F85AB30" w:rsidRDefault="1F4D603D" w14:paraId="4EDC4DC3" w14:textId="738EAE67">
            <w:pPr>
              <w:pStyle w:val="ListParagraph"/>
              <w:numPr>
                <w:ilvl w:val="0"/>
                <w:numId w:val="64"/>
              </w:numPr>
              <w:rPr>
                <w:ins w:author="LILIA ROSA COELHO MOURA" w:date="2025-05-23T20:11:16.537Z" w16du:dateUtc="2025-05-23T20:11:16.537Z" w:id="944748004"/>
                <w:sz w:val="24"/>
                <w:szCs w:val="24"/>
              </w:rPr>
            </w:pPr>
            <w:ins w:author="LILIA ROSA COELHO MOURA" w:date="2025-05-23T20:10:59.825Z" w:id="743507483">
              <w:r w:rsidRPr="5F85AB30" w:rsidR="1F4D603D">
                <w:rPr>
                  <w:sz w:val="24"/>
                  <w:szCs w:val="24"/>
                </w:rPr>
                <w:t xml:space="preserve">Entrega rápida de MVP </w:t>
              </w:r>
            </w:ins>
            <w:ins w:author="LILIA ROSA COELHO MOURA" w:date="2025-05-23T20:11:15.993Z" w:id="1452616571">
              <w:r w:rsidRPr="5F85AB30" w:rsidR="1F4D603D">
                <w:rPr>
                  <w:sz w:val="24"/>
                  <w:szCs w:val="24"/>
                </w:rPr>
                <w:t>funcional com interface intuitiva e responsiva</w:t>
              </w:r>
            </w:ins>
          </w:p>
          <w:p w:rsidR="1F4D603D" w:rsidP="5F85AB30" w:rsidRDefault="1F4D603D" w14:paraId="2A913C39" w14:textId="6E329339">
            <w:pPr>
              <w:pStyle w:val="ListParagraph"/>
              <w:numPr>
                <w:ilvl w:val="0"/>
                <w:numId w:val="64"/>
              </w:numPr>
              <w:rPr>
                <w:ins w:author="LILIA ROSA COELHO MOURA" w:date="2025-05-23T20:11:59.969Z" w16du:dateUtc="2025-05-23T20:11:59.969Z" w:id="1030438126"/>
                <w:sz w:val="24"/>
                <w:szCs w:val="24"/>
              </w:rPr>
            </w:pPr>
            <w:ins w:author="LILIA ROSA COELHO MOURA" w:date="2025-05-23T20:11:59.679Z" w:id="682283412">
              <w:r w:rsidRPr="5F85AB30" w:rsidR="1F4D603D">
                <w:rPr>
                  <w:sz w:val="24"/>
                  <w:szCs w:val="24"/>
                </w:rPr>
                <w:t xml:space="preserve">Sistema deve ser </w:t>
              </w:r>
              <w:r w:rsidRPr="5F85AB30" w:rsidR="1F4D603D">
                <w:rPr>
                  <w:sz w:val="24"/>
                  <w:szCs w:val="24"/>
                </w:rPr>
                <w:t>escalável  para</w:t>
              </w:r>
              <w:r w:rsidRPr="5F85AB30" w:rsidR="1F4D603D">
                <w:rPr>
                  <w:sz w:val="24"/>
                  <w:szCs w:val="24"/>
                </w:rPr>
                <w:t xml:space="preserve"> novas funcionalidades e integrações </w:t>
              </w:r>
            </w:ins>
          </w:p>
          <w:p w:rsidR="1F4D603D" w:rsidP="5F85AB30" w:rsidRDefault="1F4D603D" w14:paraId="5BC8888A" w14:textId="21697070">
            <w:pPr>
              <w:pStyle w:val="ListParagraph"/>
              <w:numPr>
                <w:ilvl w:val="0"/>
                <w:numId w:val="64"/>
              </w:numPr>
              <w:rPr>
                <w:ins w:author="LILIA ROSA COELHO MOURA" w:date="2025-05-23T20:12:26.128Z" w16du:dateUtc="2025-05-23T20:12:26.128Z" w:id="1014578084"/>
                <w:sz w:val="24"/>
                <w:szCs w:val="24"/>
              </w:rPr>
            </w:pPr>
            <w:ins w:author="LILIA ROSA COELHO MOURA" w:date="2025-05-23T20:12:25.393Z" w:id="386455867">
              <w:r w:rsidRPr="5F85AB30" w:rsidR="1F4D603D">
                <w:rPr>
                  <w:sz w:val="24"/>
                  <w:szCs w:val="24"/>
                </w:rPr>
                <w:t xml:space="preserve">Personalização via IA é primordial para a melhor experiência do usuário </w:t>
              </w:r>
            </w:ins>
          </w:p>
          <w:p w:rsidR="1F4D603D" w:rsidP="5F85AB30" w:rsidRDefault="1F4D603D" w14:paraId="104AAB7F" w14:textId="7A80EBBD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ins w:author="LILIA ROSA COELHO MOURA" w:date="2025-05-23T20:12:57.901Z" w:id="2128743489">
              <w:r w:rsidRPr="5F85AB30" w:rsidR="1F4D603D">
                <w:rPr>
                  <w:sz w:val="24"/>
                  <w:szCs w:val="24"/>
                </w:rPr>
                <w:t>Interface moderna e bem guiada, com foco em usabilidade</w:t>
              </w:r>
            </w:ins>
          </w:p>
        </w:tc>
      </w:tr>
    </w:tbl>
    <w:p w:rsidR="5F85AB30" w:rsidP="5F85AB30" w:rsidRDefault="5F85AB30" w14:paraId="7357EF8D" w14:textId="5F81D636">
      <w:pPr>
        <w:pStyle w:val="Normal"/>
        <w:rPr>
          <w:ins w:author="YASMIN CANTANHEDE SANTOS" w:date="2025-05-23T20:18:20.443Z" w16du:dateUtc="2025-05-23T20:18:20.443Z" w:id="59146934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PrChange w:author="YASMIN CANTANHEDE SANTOS" w:date="2025-05-23T20:16:49.351Z" w16du:dateUtc="2025-05-23T20:16:49.351Z" w:id="2070036158">
          <w:tblPr>
            <w:tblStyle w:val="TableGrid"/>
            <w:tblLayout w:type="fixed"/>
            <w:tblLook w:val="06A0" w:firstRow="1" w:lastRow="0" w:firstColumn="1" w:lastColumn="0" w:noHBand="1" w:noVBand="1"/>
          </w:tblPr>
        </w:tblPrChange>
      </w:tblPr>
      <w:tblGrid>
        <w:gridCol w:w="1890"/>
        <w:gridCol w:w="7125"/>
        <w:tblGridChange w:id="900362057">
          <w:tblGrid>
            <w:gridCol w:w="4508"/>
            <w:gridCol w:w="4508"/>
          </w:tblGrid>
        </w:tblGridChange>
      </w:tblGrid>
      <w:tr w:rsidR="5F85AB30" w:rsidTr="5F85AB30" w14:paraId="7A276590">
        <w:trPr>
          <w:trHeight w:val="1770"/>
          <w:ins w:author="YASMIN CANTANHEDE SANTOS" w:date="2025-05-23T20:16:39.884Z" w16du:dateUtc="2025-05-23T20:16:39.884Z" w:id="986339488"/>
          <w:trPrChange w:author="YASMIN CANTANHEDE SANTOS" w:date="2025-05-23T20:16:44.477Z" w16du:dateUtc="2025-05-23T20:16:44.477Z" w:id="5638854">
            <w:trPr>
              <w:trHeight w:val="300"/>
            </w:trPr>
          </w:trPrChange>
        </w:trPr>
        <w:tc>
          <w:tcPr>
            <w:tcW w:w="1890" w:type="dxa"/>
            <w:tcMar/>
            <w:tcPrChange w:author="YASMIN CANTANHEDE SANTOS" w:date="2025-05-23T20:16:49.351Z" w:id="2008537687">
              <w:tcPr>
                <w:tcW w:w="4508" w:type="dxa"/>
                <w:tcMar/>
              </w:tcPr>
            </w:tcPrChange>
          </w:tcPr>
          <w:p w:rsidR="5F85AB30" w:rsidP="5F85AB30" w:rsidRDefault="5F85AB30" w14:paraId="2580508B" w14:textId="5F660FEF">
            <w:pPr>
              <w:pStyle w:val="Normal"/>
              <w:jc w:val="center"/>
              <w:rPr>
                <w:ins w:author="YASMIN CANTANHEDE SANTOS" w:date="2025-05-23T20:19:01.856Z" w16du:dateUtc="2025-05-23T20:19:01.856Z" w:id="189716733"/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pPrChange w:author="YASMIN CANTANHEDE SANTOS" w:date="2025-05-23T20:17:30.419Z">
                <w:pPr>
                  <w:pStyle w:val="Normal"/>
                </w:pPr>
              </w:pPrChange>
            </w:pPr>
          </w:p>
          <w:p w:rsidR="5F85AB30" w:rsidP="5F85AB30" w:rsidRDefault="5F85AB30" w14:paraId="1C676E72" w14:textId="438DFBCE">
            <w:pPr>
              <w:pStyle w:val="Normal"/>
              <w:jc w:val="center"/>
              <w:rPr>
                <w:ins w:author="YASMIN CANTANHEDE SANTOS" w:date="2025-05-23T20:19:02.433Z" w16du:dateUtc="2025-05-23T20:19:02.433Z" w:id="1339345169"/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5F85AB30" w:rsidP="5F85AB30" w:rsidRDefault="5F85AB30" w14:paraId="7E1076D9" w14:textId="7014BCC5">
            <w:pPr>
              <w:pStyle w:val="Normal"/>
              <w:jc w:val="center"/>
              <w:rPr>
                <w:ins w:author="YASMIN CANTANHEDE SANTOS" w:date="2025-05-23T20:24:50.354Z" w16du:dateUtc="2025-05-23T20:24:50.354Z" w:id="2138558958"/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5F85AB30" w:rsidP="5F85AB30" w:rsidRDefault="5F85AB30" w14:paraId="73EBBB8D" w14:textId="7C763DB4">
            <w:pPr>
              <w:pStyle w:val="Normal"/>
              <w:jc w:val="center"/>
              <w:rPr>
                <w:ins w:author="YASMIN CANTANHEDE SANTOS" w:date="2025-05-23T20:28:05.777Z" w16du:dateUtc="2025-05-23T20:28:05.777Z" w:id="221350449"/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4EFBBFE0" w:rsidP="5F85AB30" w:rsidRDefault="4EFBBFE0" w14:paraId="230644D6" w14:textId="5E71F08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  <w:rPrChange w:author="YASMIN CANTANHEDE SANTOS" w:date="2025-05-23T20:18:55.433Z" w:id="292802608">
                  <w:rPr>
                    <w:rFonts w:ascii="Aptos" w:hAnsi="Aptos" w:eastAsia="Aptos" w:cs="Aptos"/>
                    <w:noProof w:val="0"/>
                    <w:sz w:val="24"/>
                    <w:szCs w:val="24"/>
                    <w:lang w:val="pt-BR"/>
                  </w:rPr>
                </w:rPrChange>
              </w:rPr>
            </w:pPr>
            <w:ins w:author="YASMIN CANTANHEDE SANTOS" w:date="2025-05-23T20:18:18.073Z" w:id="602487403">
              <w:r w:rsidRPr="5F85AB30" w:rsidR="4EFBBFE0">
                <w:rPr>
                  <w:rFonts w:ascii="Arial" w:hAnsi="Arial" w:eastAsia="Arial" w:cs="Arial"/>
                  <w:noProof w:val="0"/>
                  <w:sz w:val="24"/>
                  <w:szCs w:val="24"/>
                  <w:lang w:val="pt-BR"/>
                  <w:rPrChange w:author="YASMIN CANTANHEDE SANTOS" w:date="2025-05-23T20:18:55.431Z" w:id="1560604468">
                    <w:rPr>
                      <w:rFonts w:ascii="Aptos" w:hAnsi="Aptos" w:eastAsia="Aptos" w:cs="Aptos"/>
                      <w:noProof w:val="0"/>
                      <w:sz w:val="24"/>
                      <w:szCs w:val="24"/>
                      <w:lang w:val="pt-BR"/>
                    </w:rPr>
                  </w:rPrChange>
                </w:rPr>
                <w:t>Pontos em aberto</w:t>
              </w:r>
            </w:ins>
          </w:p>
        </w:tc>
        <w:tc>
          <w:tcPr>
            <w:tcW w:w="7125" w:type="dxa"/>
            <w:tcMar/>
            <w:tcPrChange w:author="YASMIN CANTANHEDE SANTOS" w:date="2025-05-23T20:16:49.351Z" w:id="981916347">
              <w:tcPr>
                <w:tcW w:w="4508" w:type="dxa"/>
                <w:tcMar/>
              </w:tcPr>
            </w:tcPrChange>
          </w:tcPr>
          <w:p w:rsidR="4EFBBFE0" w:rsidP="5F85AB30" w:rsidRDefault="4EFBBFE0" w14:paraId="35717836" w14:textId="3AF07AF4">
            <w:pPr>
              <w:pStyle w:val="ListParagraph"/>
              <w:numPr>
                <w:ilvl w:val="0"/>
                <w:numId w:val="65"/>
              </w:numPr>
              <w:rPr>
                <w:ins w:author="YASMIN CANTANHEDE SANTOS" w:date="2025-05-23T20:20:09.681Z" w16du:dateUtc="2025-05-23T20:20:09.681Z" w:id="493429127"/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ins w:author="YASMIN CANTANHEDE SANTOS" w:date="2025-05-23T20:19:59.95Z" w:id="838484735">
              <w:r w:rsidRPr="5F85AB30" w:rsidR="4EFBBFE0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>Definir detalhadamente como a IA a</w:t>
              </w:r>
            </w:ins>
            <w:ins w:author="YASMIN CANTANHEDE SANTOS" w:date="2025-05-23T20:20:09.162Z" w:id="1109196086">
              <w:r w:rsidRPr="5F85AB30" w:rsidR="4EFBBFE0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>prenderá e quais dados serão utilizados.</w:t>
              </w:r>
            </w:ins>
          </w:p>
          <w:p w:rsidR="4EFBBFE0" w:rsidP="5F85AB30" w:rsidRDefault="4EFBBFE0" w14:paraId="1BEFCDAC" w14:textId="60F1CBE0">
            <w:pPr>
              <w:pStyle w:val="ListParagraph"/>
              <w:numPr>
                <w:ilvl w:val="0"/>
                <w:numId w:val="65"/>
              </w:numPr>
              <w:rPr>
                <w:ins w:author="YASMIN CANTANHEDE SANTOS" w:date="2025-05-23T20:20:59.262Z" w16du:dateUtc="2025-05-23T20:20:59.262Z" w:id="1539736758"/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ins w:author="YASMIN CANTANHEDE SANTOS" w:date="2025-05-23T20:20:52.378Z" w:id="847436473">
              <w:r w:rsidRPr="5F85AB30" w:rsidR="4EFBBFE0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>Estabelecer como serão mantidas atualizadas as regras das companhias aéreas via API.</w:t>
              </w:r>
            </w:ins>
          </w:p>
          <w:p w:rsidR="4EFBBFE0" w:rsidP="5F85AB30" w:rsidRDefault="4EFBBFE0" w14:paraId="1B12E111" w14:textId="6EFEC409">
            <w:pPr>
              <w:pStyle w:val="ListParagraph"/>
              <w:numPr>
                <w:ilvl w:val="0"/>
                <w:numId w:val="65"/>
              </w:numPr>
              <w:rPr>
                <w:ins w:author="YASMIN CANTANHEDE SANTOS" w:date="2025-05-23T20:21:47.563Z" w16du:dateUtc="2025-05-23T20:21:47.563Z" w:id="1597186764"/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ins w:author="YASMIN CANTANHEDE SANTOS" w:date="2025-05-23T20:21:39.777Z" w:id="1353442091">
              <w:r w:rsidRPr="5F85AB30" w:rsidR="4EFBBFE0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 xml:space="preserve">Definir métricas de sucesso e desempenho (exemplo: tempo de resposta, taxa de </w:t>
              </w:r>
            </w:ins>
            <w:ins w:author="YASMIN CANTANHEDE SANTOS" w:date="2025-05-23T20:22:01.432Z" w:id="1084164333">
              <w:r w:rsidRPr="5F85AB30" w:rsidR="4EFBBFE0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>conversão etc.</w:t>
              </w:r>
            </w:ins>
            <w:ins w:author="YASMIN CANTANHEDE SANTOS" w:date="2025-05-23T20:21:39.777Z" w:id="1049645880">
              <w:r w:rsidRPr="5F85AB30" w:rsidR="4EFBBFE0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>).</w:t>
              </w:r>
            </w:ins>
          </w:p>
          <w:p w:rsidR="4EFBBFE0" w:rsidP="5F85AB30" w:rsidRDefault="4EFBBFE0" w14:paraId="5F3CD5F4" w14:textId="590200A4">
            <w:pPr>
              <w:pStyle w:val="ListParagraph"/>
              <w:numPr>
                <w:ilvl w:val="0"/>
                <w:numId w:val="65"/>
              </w:numPr>
              <w:rPr>
                <w:ins w:author="YASMIN CANTANHEDE SANTOS" w:date="2025-05-23T20:22:20.784Z" w16du:dateUtc="2025-05-23T20:22:20.784Z" w:id="665848944"/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ins w:author="YASMIN CANTANHEDE SANTOS" w:date="2025-05-23T20:21:56.446Z" w:id="563889295">
              <w:r w:rsidRPr="5F85AB30" w:rsidR="4EFBBFE0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 xml:space="preserve">Planejar estrutura de </w:t>
              </w:r>
              <w:r w:rsidRPr="5F85AB30" w:rsidR="4EFBBFE0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 xml:space="preserve">suporte </w:t>
              </w:r>
            </w:ins>
            <w:ins w:author="YASMIN CANTANHEDE SANTOS" w:date="2025-05-23T20:22:19.727Z" w:id="2134738574">
              <w:r w:rsidRPr="5F85AB30" w:rsidR="4EFBBFE0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>e</w:t>
              </w:r>
              <w:r w:rsidRPr="5F85AB30" w:rsidR="4EFBBFE0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 xml:space="preserve"> manutenção após o lançamento.</w:t>
              </w:r>
            </w:ins>
          </w:p>
          <w:p w:rsidR="7E622C30" w:rsidP="5F85AB30" w:rsidRDefault="7E622C30" w14:paraId="1665B107" w14:textId="7558E839">
            <w:pPr>
              <w:pStyle w:val="ListParagraph"/>
              <w:numPr>
                <w:ilvl w:val="0"/>
                <w:numId w:val="65"/>
              </w:numPr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ins w:author="YASMIN CANTANHEDE SANTOS" w:date="2025-05-23T20:22:59.912Z" w:id="1365314977">
              <w:r w:rsidRPr="5F85AB30" w:rsidR="7E622C30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>Avaliar estrutur</w:t>
              </w:r>
            </w:ins>
            <w:ins w:author="YASMIN CANTANHEDE SANTOS" w:date="2025-05-23T20:23:29.785Z" w:id="1474887755">
              <w:r w:rsidRPr="5F85AB30" w:rsidR="7E622C30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>a necessária para suporte multilíngue</w:t>
              </w:r>
            </w:ins>
            <w:ins w:author="YASMIN CANTANHEDE SANTOS" w:date="2025-05-23T20:24:17.345Z" w:id="130479079">
              <w:r w:rsidRPr="5F85AB30" w:rsidR="2B43F8A9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 xml:space="preserve"> </w:t>
              </w:r>
            </w:ins>
            <w:ins w:author="YASMIN CANTANHEDE SANTOS" w:date="2025-05-23T20:23:29.785Z" w:id="2055940439">
              <w:r w:rsidRPr="5F85AB30" w:rsidR="7E622C30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 xml:space="preserve">futuro </w:t>
              </w:r>
            </w:ins>
            <w:ins w:author="YASMIN CANTANHEDE SANTOS" w:date="2025-05-23T20:24:25.048Z" w:id="738539972">
              <w:r w:rsidRPr="5F85AB30" w:rsidR="13DC723F">
                <w:rPr>
                  <w:rFonts w:ascii="Aptos" w:hAnsi="Aptos" w:eastAsia="Aptos" w:cs="Aptos"/>
                  <w:noProof w:val="0"/>
                  <w:sz w:val="24"/>
                  <w:szCs w:val="24"/>
                  <w:lang w:val="pt-BR"/>
                </w:rPr>
                <w:t>(i18n).</w:t>
              </w:r>
            </w:ins>
          </w:p>
        </w:tc>
      </w:tr>
    </w:tbl>
    <w:p w:rsidR="5F85AB30" w:rsidP="5F85AB30" w:rsidRDefault="5F85AB30" w14:paraId="01E51E36" w14:textId="33EBA6F5">
      <w:pPr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footerReference w:type="default" r:id="R02ed26cbb6d74889"/>
      <w:footerReference w:type="first" r:id="R59981a2a81fc449f"/>
      <w:headerReference w:type="default" r:id="Rbe6dc2f18ac344e5"/>
      <w:headerReference w:type="first" r:id="R998618e57ebd446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6du="http://schemas.microsoft.com/office/word/2023/wordml/word16du" xmlns:w14="http://schemas.microsoft.com/office/word/2010/wordml" xmlns:w="http://schemas.openxmlformats.org/wordprocessingml/2006/main">
  <w:tbl>
    <w:tblPr>
      <w:tblStyle w:val="TableNormal"/>
      <w:bidiVisual w:val="0"/>
      <w:tblW w:w="9135" w:type="dxa"/>
      <w:tblLayout w:type="fixed"/>
      <w:tblLook w:val="06A0" w:firstRow="1" w:lastRow="0" w:firstColumn="1" w:lastColumn="0" w:noHBand="1" w:noVBand="1"/>
      <w:tblPrChange w:author="RAYLAN BRUNO SANTANA CARVALHO" w:date="2025-05-26T20:24:59.693Z" w16du:dateUtc="2025-05-26T20:24:59.693Z" w:id="236739596">
        <w:tblPr>
          <w:tblStyle w:val="TableGrid"/>
          <w:tblLook w:val="06A0" w:firstRow="1" w:lastRow="0" w:firstColumn="1" w:lastColumn="0" w:noHBand="1" w:noVBand="1"/>
        </w:tblPr>
      </w:tblPrChange>
    </w:tblPr>
    <w:tblGrid>
      <w:gridCol w:w="9135"/>
      <w:tblGridChange w:id="1837589805">
        <w:tblGrid>
          <w:gridCol w:w="3005"/>
          <w:gridCol w:w="3005"/>
          <w:gridCol w:w="3005"/>
        </w:tblGrid>
      </w:tblGridChange>
    </w:tblGrid>
    <w:tr w:rsidR="5F85AB30" w:rsidTr="3B7D5C88" w14:paraId="64D419AB">
      <w:trPr>
        <w:trHeight w:val="825"/>
        <w:trPrChange w:author="RAYLAN BRUNO SANTANA CARVALHO" w:date="2025-05-26T20:25:09.759Z" w16du:dateUtc="2025-05-26T20:25:09.759Z" w:id="338782943">
          <w:trPr>
            <w:trHeight w:val="300"/>
          </w:trPr>
        </w:trPrChange>
      </w:trPr>
      <w:tc>
        <w:tcPr>
          <w:tcW w:w="9135" w:type="dxa"/>
          <w:tcMar/>
          <w:tcPrChange w:author="RAYLAN BRUNO SANTANA CARVALHO" w:date="2025-05-26T20:24:59.693Z" w:id="301527942">
            <w:tcPr>
              <w:tcW w:w="3005" w:type="dxa"/>
              <w:tcMar/>
            </w:tcPr>
          </w:tcPrChange>
        </w:tcPr>
        <w:p w:rsidR="5F85AB30" w:rsidP="3B7D5C88" w:rsidRDefault="5F85AB30" w14:paraId="5880AA41" w14:textId="3F08FA99">
          <w:pPr>
            <w:bidi w:val="0"/>
            <w:ind w:left="-115"/>
            <w:jc w:val="left"/>
            <w:rPr>
              <w:i w:val="1"/>
              <w:iCs w:val="1"/>
              <w:noProof w:val="0"/>
              <w:sz w:val="20"/>
              <w:szCs w:val="20"/>
              <w:lang w:val="pt-BR"/>
            </w:rPr>
          </w:pPr>
          <w:ins w:author="RAYLAN BRUNO SANTANA CARVALHO" w:date="2025-05-26T20:24:36.771Z" w:id="1553264851">
            <w:r w:rsidRPr="3B7D5C88" w:rsidR="3B7D5C88">
              <w:rPr>
                <w:i w:val="1"/>
                <w:iCs w:val="1"/>
                <w:noProof w:val="0"/>
                <w:sz w:val="20"/>
                <w:szCs w:val="20"/>
                <w:lang w:val="pt-BR"/>
              </w:rPr>
              <w:t xml:space="preserve">Este documento contém informações confidenciais </w:t>
            </w:r>
            <w:r w:rsidRPr="3B7D5C88" w:rsidR="3B7D5C88">
              <w:rPr>
                <w:i w:val="1"/>
                <w:iCs w:val="1"/>
                <w:noProof w:val="0"/>
                <w:sz w:val="20"/>
                <w:szCs w:val="20"/>
                <w:lang w:val="pt-BR"/>
              </w:rPr>
              <w:t>e</w:t>
            </w:r>
            <w:r w:rsidRPr="3B7D5C88" w:rsidR="3B7D5C88">
              <w:rPr>
                <w:i w:val="1"/>
                <w:iCs w:val="1"/>
                <w:noProof w:val="0"/>
                <w:sz w:val="20"/>
                <w:szCs w:val="20"/>
                <w:lang w:val="pt-BR"/>
              </w:rPr>
              <w:t xml:space="preserve"> </w:t>
            </w:r>
            <w:r w:rsidRPr="3B7D5C88" w:rsidR="3B7D5C88">
              <w:rPr>
                <w:i w:val="1"/>
                <w:iCs w:val="1"/>
                <w:noProof w:val="0"/>
                <w:sz w:val="20"/>
                <w:szCs w:val="20"/>
                <w:lang w:val="pt-BR"/>
              </w:rPr>
              <w:t>é de propriedade de Code5. Não deve ser reproduzido ou distribuído sem permissão expressa.</w:t>
            </w:r>
          </w:ins>
        </w:p>
      </w:tc>
    </w:tr>
  </w:tbl>
  <w:p w:rsidR="5F85AB30" w:rsidP="5F85AB30" w:rsidRDefault="5F85AB30" w14:paraId="182B5085" w14:textId="4D416457">
    <w:pPr>
      <w:pStyle w:val="Footer"/>
      <w:bidi w:val="0"/>
      <w:pPrChange w:author="KAUAN GUILHERME ALVES PINHEIRO SANTOS" w:date="2025-05-22T23:57:20.931Z">
        <w:pPr/>
      </w:pPrChange>
    </w:pPr>
  </w:p>
</w:ftr>
</file>

<file path=word/footer2.xml><?xml version="1.0" encoding="utf-8"?>
<w:ftr xmlns:w16du="http://schemas.microsoft.com/office/word/2023/wordml/word16du"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  <w:tblPrChange w:author="RAYLAN BRUNO SANTANA CARVALHO" w:date="2025-05-26T15:14:52.074Z" w16du:dateUtc="2025-05-26T15:14:52.074Z" w:id="1026141564">
        <w:tblPr>
          <w:tblStyle w:val="TableGrid"/>
          <w:tblLayout w:type="fixed"/>
          <w:tblLook w:val="06A0" w:firstRow="1" w:lastRow="0" w:firstColumn="1" w:lastColumn="0" w:noHBand="1" w:noVBand="1"/>
        </w:tblPr>
      </w:tblPrChange>
    </w:tblPr>
    <w:tblGrid>
      <w:gridCol w:w="9135"/>
    </w:tblGrid>
    <w:tr w:rsidR="5F85AB30" w:rsidTr="3B7D5C88" w14:paraId="4F6F8E08">
      <w:trPr>
        <w:trHeight w:val="300"/>
        <w:trPrChange w:author="RAYLAN BRUNO SANTANA CARVALHO" w:date="2025-05-26T23:38:01.033Z" w16du:dateUtc="2025-05-26T23:38:01.033Z" w:id="1670765098">
          <w:trPr>
            <w:trHeight w:val="300"/>
          </w:trPr>
        </w:trPrChange>
      </w:trPr>
      <w:tc>
        <w:tcPr>
          <w:tcW w:w="9135" w:type="dxa"/>
          <w:tcMar/>
          <w:tcPrChange w:author="RAYLAN BRUNO SANTANA CARVALHO" w:date="2025-05-26T15:14:52.074Z" w:id="765952071">
            <w:tcPr>
              <w:tcW w:w="3005" w:type="dxa"/>
              <w:tcMar/>
            </w:tcPr>
          </w:tcPrChange>
        </w:tcPr>
        <w:p w:rsidR="5F85AB30" w:rsidP="5F85AB30" w:rsidRDefault="5F85AB30" w14:paraId="4FE37407" w14:textId="539FAD54">
          <w:pPr>
            <w:bidi w:val="0"/>
            <w:ind w:left="-115"/>
            <w:jc w:val="left"/>
            <w:rPr>
              <w:i w:val="1"/>
              <w:iCs w:val="1"/>
              <w:noProof w:val="0"/>
              <w:sz w:val="20"/>
              <w:szCs w:val="20"/>
              <w:lang w:val="pt-BR"/>
            </w:rPr>
          </w:pPr>
          <w:ins w:author="RAYLAN BRUNO SANTANA CARVALHO" w:date="2025-05-26T15:14:44.12Z" w:id="1330079328">
            <w:r w:rsidRPr="5F85AB30" w:rsidR="5F85AB30">
              <w:rPr>
                <w:i w:val="1"/>
                <w:iCs w:val="1"/>
                <w:noProof w:val="0"/>
                <w:sz w:val="20"/>
                <w:szCs w:val="20"/>
                <w:lang w:val="pt-BR"/>
                <w:rPrChange w:author="RAYLAN BRUNO SANTANA CARVALHO" w:date="2025-05-26T20:09:32.545Z" w:id="741862995">
                  <w:rPr>
                    <w:noProof w:val="0"/>
                    <w:lang w:val="pt-BR"/>
                  </w:rPr>
                </w:rPrChange>
              </w:rPr>
              <w:t>Este documento contém informações confidenciais e é de propriedade de Code5. Não deve ser reproduzido ou distribuído sem permissão expressa.</w:t>
            </w:r>
          </w:ins>
        </w:p>
      </w:tc>
    </w:tr>
  </w:tbl>
  <w:p w:rsidR="5F85AB30" w:rsidP="3B7D5C88" w:rsidRDefault="5F85AB30" w14:paraId="050A5FA7" w14:textId="2D35E9E3">
    <w:pPr>
      <w:pStyle w:val="Normal"/>
      <w:bidi w:val="0"/>
    </w:pPr>
  </w:p>
</w:ftr>
</file>

<file path=word/header3.xml><?xml version="1.0" encoding="utf-8"?>
<w:hdr xmlns:w16du="http://schemas.microsoft.com/office/word/2023/wordml/word16du"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  <w:tblPrChange w:author="RAYLAN BRUNO SANTANA CARVALHO" w:date="2025-05-27T00:08:22.119Z" w16du:dateUtc="2025-05-27T00:08:22.119Z" w:id="891533590">
        <w:tblPr>
          <w:tblStyle w:val="TableGrid"/>
          <w:tblLayout w:type="fixed"/>
          <w:tblLook w:val="06A0" w:firstRow="1" w:lastRow="0" w:firstColumn="1" w:lastColumn="0" w:noHBand="1" w:noVBand="1"/>
        </w:tblPr>
      </w:tblPrChange>
    </w:tblPr>
    <w:tblGrid>
      <w:gridCol w:w="3005"/>
      <w:gridCol w:w="3005"/>
      <w:gridCol w:w="3005"/>
      <w:tblGridChange w:id="1613279254">
        <w:tblGrid>
          <w:gridCol w:w="3005"/>
          <w:gridCol w:w="3005"/>
          <w:gridCol w:w="3005"/>
        </w:tblGrid>
      </w:tblGridChange>
    </w:tblGrid>
    <w:tr w:rsidR="3B7D5C88" w:rsidTr="3B7D5C88" w14:paraId="02C0FE10">
      <w:trPr>
        <w:trHeight w:val="300"/>
        <w:trPrChange w:author="RAYLAN BRUNO SANTANA CARVALHO" w:date="2025-05-27T00:08:22.116Z" w16du:dateUtc="2025-05-27T00:08:22.116Z" w:id="681523857">
          <w:trPr>
            <w:trHeight w:val="300"/>
          </w:trPr>
        </w:trPrChange>
      </w:trPr>
      <w:tc>
        <w:tcPr>
          <w:tcW w:w="3005" w:type="dxa"/>
          <w:tcMar/>
          <w:tcPrChange w:author="RAYLAN BRUNO SANTANA CARVALHO" w:date="2025-05-27T00:08:22.119Z" w:id="1992402146">
            <w:tcPr>
              <w:tcW w:w="3005" w:type="dxa"/>
              <w:tcMar/>
            </w:tcPr>
          </w:tcPrChange>
        </w:tcPr>
        <w:p w:rsidR="3B7D5C88" w:rsidP="3B7D5C88" w:rsidRDefault="3B7D5C88" w14:paraId="58BD8565" w14:textId="5048B082">
          <w:pPr>
            <w:pStyle w:val="Header"/>
            <w:bidi w:val="0"/>
            <w:ind w:left="-115"/>
            <w:jc w:val="left"/>
            <w:pPrChange w:author="RAYLAN BRUNO SANTANA CARVALHO" w:date="2025-05-27T00:08:22.158Z">
              <w:pPr/>
            </w:pPrChange>
          </w:pPr>
        </w:p>
      </w:tc>
      <w:tc>
        <w:tcPr>
          <w:tcW w:w="3005" w:type="dxa"/>
          <w:tcMar/>
          <w:tcPrChange w:author="RAYLAN BRUNO SANTANA CARVALHO" w:date="2025-05-27T00:08:22.12Z" w:id="1189390719">
            <w:tcPr>
              <w:tcW w:w="3005" w:type="dxa"/>
              <w:tcMar/>
            </w:tcPr>
          </w:tcPrChange>
        </w:tcPr>
        <w:p w:rsidR="3B7D5C88" w:rsidP="3B7D5C88" w:rsidRDefault="3B7D5C88" w14:paraId="17BB3B28" w14:textId="249BD0CB">
          <w:pPr>
            <w:pStyle w:val="Header"/>
            <w:bidi w:val="0"/>
            <w:jc w:val="center"/>
            <w:pPrChange w:author="RAYLAN BRUNO SANTANA CARVALHO" w:date="2025-05-27T00:08:22.173Z">
              <w:pPr/>
            </w:pPrChange>
          </w:pPr>
        </w:p>
      </w:tc>
      <w:tc>
        <w:tcPr>
          <w:tcW w:w="3005" w:type="dxa"/>
          <w:tcMar/>
          <w:tcPrChange w:author="RAYLAN BRUNO SANTANA CARVALHO" w:date="2025-05-27T00:08:22.12Z" w:id="571885712">
            <w:tcPr>
              <w:tcW w:w="3005" w:type="dxa"/>
              <w:tcMar/>
            </w:tcPr>
          </w:tcPrChange>
        </w:tcPr>
        <w:p w:rsidR="3B7D5C88" w:rsidP="3B7D5C88" w:rsidRDefault="3B7D5C88" w14:paraId="7842865A" w14:textId="3366E6DB">
          <w:pPr>
            <w:pStyle w:val="Header"/>
            <w:bidi w:val="0"/>
            <w:ind w:right="-115"/>
            <w:jc w:val="right"/>
            <w:pPrChange w:author="RAYLAN BRUNO SANTANA CARVALHO" w:date="2025-05-27T00:08:22.192Z">
              <w:pPr/>
            </w:pPrChange>
          </w:pPr>
        </w:p>
      </w:tc>
    </w:tr>
  </w:tbl>
  <w:p w:rsidR="3B7D5C88" w:rsidP="3B7D5C88" w:rsidRDefault="3B7D5C88" w14:paraId="41FA23AD" w14:textId="7F591C1B">
    <w:pPr>
      <w:pStyle w:val="Normal"/>
      <w:bidi w:val="0"/>
    </w:pPr>
  </w:p>
</w:hdr>
</file>

<file path=word/header4.xml><?xml version="1.0" encoding="utf-8"?>
<w:hdr xmlns:w16du="http://schemas.microsoft.com/office/word/2023/wordml/word16du"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  <w:tblPrChange w:author="RAYLAN BRUNO SANTANA CARVALHO" w:date="2025-05-27T00:14:43.921Z" w16du:dateUtc="2025-05-27T00:14:43.921Z" w:id="1804556457">
        <w:tblPr>
          <w:tblStyle w:val="TableGrid"/>
          <w:tblLayout w:type="fixed"/>
          <w:tblLook w:val="06A0" w:firstRow="1" w:lastRow="0" w:firstColumn="1" w:lastColumn="0" w:noHBand="1" w:noVBand="1"/>
        </w:tblPr>
      </w:tblPrChange>
    </w:tblPr>
    <w:tblGrid>
      <w:gridCol w:w="3870"/>
      <w:gridCol w:w="2940"/>
    </w:tblGrid>
    <w:tr w:rsidR="3B7D5C88" w:rsidTr="52210AD6" w14:paraId="711CD2BA">
      <w:trPr>
        <w:trHeight w:val="300"/>
        <w:trPrChange w:author="RAYLAN BRUNO SANTANA CARVALHO" w:date="2025-05-27T00:08:22.227Z" w16du:dateUtc="2025-05-27T00:08:22.227Z" w:id="1952040058">
          <w:trPr>
            <w:trHeight w:val="300"/>
          </w:trPr>
        </w:trPrChange>
      </w:trPr>
      <w:tc>
        <w:tcPr>
          <w:tcW w:w="3870" w:type="dxa"/>
          <w:tcMar/>
          <w:tcPrChange w:author="RAYLAN BRUNO SANTANA CARVALHO" w:date="2025-05-27T00:14:43.921Z" w:id="291371632">
            <w:tcPr>
              <w:tcW w:w="3005" w:type="dxa"/>
              <w:tcMar/>
            </w:tcPr>
          </w:tcPrChange>
        </w:tcPr>
        <w:p w:rsidR="3B7D5C88" w:rsidP="3B7D5C88" w:rsidRDefault="3B7D5C88" w14:paraId="14CA8949" w14:textId="0FE1CB67">
          <w:pPr>
            <w:pStyle w:val="Header"/>
            <w:bidi w:val="0"/>
            <w:ind w:left="-115"/>
            <w:jc w:val="left"/>
          </w:pPr>
        </w:p>
      </w:tc>
      <w:tc>
        <w:tcPr>
          <w:tcW w:w="2940" w:type="dxa"/>
          <w:tcMar/>
          <w:tcPrChange w:author="RAYLAN BRUNO SANTANA CARVALHO" w:date="2025-05-27T00:14:43.922Z" w:id="1022018164">
            <w:tcPr>
              <w:tcW w:w="3005" w:type="dxa"/>
              <w:tcMar/>
            </w:tcPr>
          </w:tcPrChange>
        </w:tcPr>
        <w:p w:rsidR="3B7D5C88" w:rsidP="3B7D5C88" w:rsidRDefault="3B7D5C88" w14:paraId="4CDDD021" w14:textId="5A3FB865">
          <w:pPr>
            <w:pStyle w:val="Header"/>
            <w:bidi w:val="0"/>
            <w:jc w:val="left"/>
          </w:pPr>
        </w:p>
      </w:tc>
    </w:tr>
  </w:tbl>
  <w:p w:rsidR="3B7D5C88" w:rsidP="3B7D5C88" w:rsidRDefault="3B7D5C88" w14:paraId="39AE7130" w14:textId="727F60FD">
    <w:pPr>
      <w:pStyle w:val="Header"/>
      <w:bidi w:val="0"/>
      <w:pPrChange w:author="RAYLAN BRUNO SANTANA CARVALHO" w:date="2025-05-27T00:08:22.29Z">
        <w:pPr/>
      </w:pPrChange>
    </w:pPr>
  </w:p>
</w:hdr>
</file>

<file path=word/intelligence2.xml><?xml version="1.0" encoding="utf-8"?>
<int2:intelligence xmlns:int2="http://schemas.microsoft.com/office/intelligence/2020/intelligence">
  <int2:observations>
    <int2:textHash int2:hashCode="PrZXhhRey3Hp3L" int2:id="4OefPwv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5">
    <w:nsid w:val="345a4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49b333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40a24f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7c284d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3b7687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6d61c6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4ad20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d38a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5bf1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ef114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8c0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2935b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63f6d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5563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bc3c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80">
    <w:nsid w:val="74958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e5f6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5c8f4a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786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1064a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6f51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61d20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69f416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3ae6e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299f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6044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194cbd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354f8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8e81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70169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2089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e125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2a1d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920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566f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3505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93ad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8c58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92ef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71c1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bb94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61a7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ddfb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cfe4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2c1a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18fe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7366a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f484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0802f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2d4b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60bc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f42c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30df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c384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d144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83a7b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8ffd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6d424a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7">
    <w:nsid w:val="8c309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0359c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60a29c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7b695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94a86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34c3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5177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1c00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ce3c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9598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701d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bc3e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ba17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32b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4aa9f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79405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b3746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de81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6ba87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08b8c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494f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effa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52fd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a68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325a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f0f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a24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c2b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daa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370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8a2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1b2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46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f47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4a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2f1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598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isplayBackgroundShape/>
  <w:trackRevisions w:val="tru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F7A29E"/>
    <w:rsid w:val="0004457F"/>
    <w:rsid w:val="00474A81"/>
    <w:rsid w:val="00B92D80"/>
    <w:rsid w:val="00DA5264"/>
    <w:rsid w:val="012CE050"/>
    <w:rsid w:val="013B21D1"/>
    <w:rsid w:val="014C9856"/>
    <w:rsid w:val="0153BB21"/>
    <w:rsid w:val="018A0734"/>
    <w:rsid w:val="01B293ED"/>
    <w:rsid w:val="023FD6B1"/>
    <w:rsid w:val="0253ED89"/>
    <w:rsid w:val="02BA9FF5"/>
    <w:rsid w:val="0350F4C5"/>
    <w:rsid w:val="0353A822"/>
    <w:rsid w:val="035EEED8"/>
    <w:rsid w:val="03841A3F"/>
    <w:rsid w:val="03A67208"/>
    <w:rsid w:val="03EBA451"/>
    <w:rsid w:val="03F22E38"/>
    <w:rsid w:val="03F8E29F"/>
    <w:rsid w:val="0470647D"/>
    <w:rsid w:val="04891008"/>
    <w:rsid w:val="04DDA9E0"/>
    <w:rsid w:val="0520A6CA"/>
    <w:rsid w:val="053A644E"/>
    <w:rsid w:val="053DB85E"/>
    <w:rsid w:val="0543176A"/>
    <w:rsid w:val="0558ECB4"/>
    <w:rsid w:val="056CB991"/>
    <w:rsid w:val="05AE01E9"/>
    <w:rsid w:val="05D3E527"/>
    <w:rsid w:val="05E11EB0"/>
    <w:rsid w:val="0606D39D"/>
    <w:rsid w:val="061707F1"/>
    <w:rsid w:val="06350382"/>
    <w:rsid w:val="06633DEC"/>
    <w:rsid w:val="066B2ACF"/>
    <w:rsid w:val="068A6331"/>
    <w:rsid w:val="06E50075"/>
    <w:rsid w:val="071E8F5B"/>
    <w:rsid w:val="07313A1E"/>
    <w:rsid w:val="075B91EC"/>
    <w:rsid w:val="07F7A29E"/>
    <w:rsid w:val="084452FF"/>
    <w:rsid w:val="084A3E91"/>
    <w:rsid w:val="08A98A8B"/>
    <w:rsid w:val="08D0C8FB"/>
    <w:rsid w:val="092BC352"/>
    <w:rsid w:val="093B3BF5"/>
    <w:rsid w:val="0951C356"/>
    <w:rsid w:val="0991B6C9"/>
    <w:rsid w:val="09A62698"/>
    <w:rsid w:val="09C3EBE5"/>
    <w:rsid w:val="09CB6CF5"/>
    <w:rsid w:val="0A348A6C"/>
    <w:rsid w:val="0A85C6C3"/>
    <w:rsid w:val="0AA53B00"/>
    <w:rsid w:val="0AB2532F"/>
    <w:rsid w:val="0ACFEEBF"/>
    <w:rsid w:val="0AF68D40"/>
    <w:rsid w:val="0AF6B576"/>
    <w:rsid w:val="0BF9E1D2"/>
    <w:rsid w:val="0C3FE62C"/>
    <w:rsid w:val="0C58B0C8"/>
    <w:rsid w:val="0CA8CCFB"/>
    <w:rsid w:val="0D15CEEB"/>
    <w:rsid w:val="0D165823"/>
    <w:rsid w:val="0D5239E4"/>
    <w:rsid w:val="0D653E0B"/>
    <w:rsid w:val="0D82AFD1"/>
    <w:rsid w:val="0DD8FB1E"/>
    <w:rsid w:val="0E090E3F"/>
    <w:rsid w:val="0E2AA191"/>
    <w:rsid w:val="0E31AB1E"/>
    <w:rsid w:val="0E3C8BD0"/>
    <w:rsid w:val="0EB01BAD"/>
    <w:rsid w:val="0ECE2E64"/>
    <w:rsid w:val="0EFE31E5"/>
    <w:rsid w:val="0F0D099C"/>
    <w:rsid w:val="0F62D8EB"/>
    <w:rsid w:val="0F9FD80D"/>
    <w:rsid w:val="0FC90549"/>
    <w:rsid w:val="1036EB00"/>
    <w:rsid w:val="103B7844"/>
    <w:rsid w:val="105C0CDE"/>
    <w:rsid w:val="114C0C1F"/>
    <w:rsid w:val="114E74A9"/>
    <w:rsid w:val="11786F0A"/>
    <w:rsid w:val="11B5CC5E"/>
    <w:rsid w:val="11D1FFBE"/>
    <w:rsid w:val="12093A2A"/>
    <w:rsid w:val="1244C7EE"/>
    <w:rsid w:val="12D98CA5"/>
    <w:rsid w:val="131AFEA9"/>
    <w:rsid w:val="138CF493"/>
    <w:rsid w:val="13CA1CE4"/>
    <w:rsid w:val="13DC723F"/>
    <w:rsid w:val="1402281E"/>
    <w:rsid w:val="144C039B"/>
    <w:rsid w:val="1455DED9"/>
    <w:rsid w:val="147186D9"/>
    <w:rsid w:val="14B9CEEC"/>
    <w:rsid w:val="150CDA71"/>
    <w:rsid w:val="15855916"/>
    <w:rsid w:val="15BBE84B"/>
    <w:rsid w:val="15C27199"/>
    <w:rsid w:val="16288BF9"/>
    <w:rsid w:val="164FA77A"/>
    <w:rsid w:val="1659FE56"/>
    <w:rsid w:val="165CA10C"/>
    <w:rsid w:val="1694A0FF"/>
    <w:rsid w:val="16C947DC"/>
    <w:rsid w:val="16CB2610"/>
    <w:rsid w:val="16EA0213"/>
    <w:rsid w:val="16F554E3"/>
    <w:rsid w:val="16FA4FDF"/>
    <w:rsid w:val="178B34D4"/>
    <w:rsid w:val="17EE3212"/>
    <w:rsid w:val="17EF01D7"/>
    <w:rsid w:val="180C071A"/>
    <w:rsid w:val="1848B144"/>
    <w:rsid w:val="1871B0B2"/>
    <w:rsid w:val="189967AA"/>
    <w:rsid w:val="18AE13CE"/>
    <w:rsid w:val="18C70B63"/>
    <w:rsid w:val="19012203"/>
    <w:rsid w:val="1983FBA7"/>
    <w:rsid w:val="19DD9205"/>
    <w:rsid w:val="19F3B28B"/>
    <w:rsid w:val="1A0A5126"/>
    <w:rsid w:val="1A4BF7DE"/>
    <w:rsid w:val="1A5B9F90"/>
    <w:rsid w:val="1B1284B0"/>
    <w:rsid w:val="1B56C489"/>
    <w:rsid w:val="1B5E862D"/>
    <w:rsid w:val="1B5F434F"/>
    <w:rsid w:val="1B670438"/>
    <w:rsid w:val="1BAC4DBE"/>
    <w:rsid w:val="1C5D4C71"/>
    <w:rsid w:val="1C92C06B"/>
    <w:rsid w:val="1C9E7A6F"/>
    <w:rsid w:val="1CC1952D"/>
    <w:rsid w:val="1CCA7127"/>
    <w:rsid w:val="1CDA8B04"/>
    <w:rsid w:val="1CF93D83"/>
    <w:rsid w:val="1D3BF3CE"/>
    <w:rsid w:val="1DC6D2F9"/>
    <w:rsid w:val="1DFF2EEB"/>
    <w:rsid w:val="1E1D991B"/>
    <w:rsid w:val="1E253C88"/>
    <w:rsid w:val="1EEACBC3"/>
    <w:rsid w:val="1EEE508D"/>
    <w:rsid w:val="1EF12A36"/>
    <w:rsid w:val="1F4D603D"/>
    <w:rsid w:val="1F97C585"/>
    <w:rsid w:val="1FB84546"/>
    <w:rsid w:val="206CA76C"/>
    <w:rsid w:val="2097D84D"/>
    <w:rsid w:val="2101E3A3"/>
    <w:rsid w:val="21025B27"/>
    <w:rsid w:val="211EBB4A"/>
    <w:rsid w:val="215AE26B"/>
    <w:rsid w:val="2163616A"/>
    <w:rsid w:val="21C63C87"/>
    <w:rsid w:val="21D82DDC"/>
    <w:rsid w:val="21E71C80"/>
    <w:rsid w:val="229B0C5C"/>
    <w:rsid w:val="22AD1A27"/>
    <w:rsid w:val="23193FD9"/>
    <w:rsid w:val="23449579"/>
    <w:rsid w:val="23499EB7"/>
    <w:rsid w:val="236CA0B8"/>
    <w:rsid w:val="23907CD7"/>
    <w:rsid w:val="23A8EDA1"/>
    <w:rsid w:val="23BB233E"/>
    <w:rsid w:val="24106381"/>
    <w:rsid w:val="24488AC2"/>
    <w:rsid w:val="2464899A"/>
    <w:rsid w:val="24A3E273"/>
    <w:rsid w:val="24B90B1F"/>
    <w:rsid w:val="24F73904"/>
    <w:rsid w:val="2501DB30"/>
    <w:rsid w:val="250D9AEE"/>
    <w:rsid w:val="2564A81F"/>
    <w:rsid w:val="256C7D9C"/>
    <w:rsid w:val="2595B7C5"/>
    <w:rsid w:val="25F8C9AE"/>
    <w:rsid w:val="261BA1C6"/>
    <w:rsid w:val="2640261B"/>
    <w:rsid w:val="264C63CB"/>
    <w:rsid w:val="267C2CD2"/>
    <w:rsid w:val="267E0510"/>
    <w:rsid w:val="26883BA5"/>
    <w:rsid w:val="26B2F4CE"/>
    <w:rsid w:val="26B71B58"/>
    <w:rsid w:val="2738745B"/>
    <w:rsid w:val="275D1665"/>
    <w:rsid w:val="2769433B"/>
    <w:rsid w:val="28231D5B"/>
    <w:rsid w:val="282F2AD7"/>
    <w:rsid w:val="285C7E66"/>
    <w:rsid w:val="289080A3"/>
    <w:rsid w:val="28BA73D1"/>
    <w:rsid w:val="28D52647"/>
    <w:rsid w:val="29653697"/>
    <w:rsid w:val="29A35391"/>
    <w:rsid w:val="29B1C0AA"/>
    <w:rsid w:val="29D4EDDD"/>
    <w:rsid w:val="2A058292"/>
    <w:rsid w:val="2A42FFF9"/>
    <w:rsid w:val="2A532730"/>
    <w:rsid w:val="2B43F8A9"/>
    <w:rsid w:val="2B6561F4"/>
    <w:rsid w:val="2B906A21"/>
    <w:rsid w:val="2B9E90CD"/>
    <w:rsid w:val="2BE3EF8A"/>
    <w:rsid w:val="2C3BA2E4"/>
    <w:rsid w:val="2C58351D"/>
    <w:rsid w:val="2C5A6AFF"/>
    <w:rsid w:val="2CCF7423"/>
    <w:rsid w:val="2CD06A47"/>
    <w:rsid w:val="2CDAE408"/>
    <w:rsid w:val="2D29361E"/>
    <w:rsid w:val="2D2C0FF5"/>
    <w:rsid w:val="2D44F124"/>
    <w:rsid w:val="2D4544BA"/>
    <w:rsid w:val="2D4974A7"/>
    <w:rsid w:val="2D721AE0"/>
    <w:rsid w:val="2DCF2131"/>
    <w:rsid w:val="2DEDE468"/>
    <w:rsid w:val="2DF03ECC"/>
    <w:rsid w:val="2E85C6DC"/>
    <w:rsid w:val="2F07EEAF"/>
    <w:rsid w:val="2F5C9A1F"/>
    <w:rsid w:val="2F8F77A4"/>
    <w:rsid w:val="2F992739"/>
    <w:rsid w:val="2FA031A6"/>
    <w:rsid w:val="2FBB080D"/>
    <w:rsid w:val="2FCE2CCA"/>
    <w:rsid w:val="2FE25621"/>
    <w:rsid w:val="2FFE6EF7"/>
    <w:rsid w:val="30251565"/>
    <w:rsid w:val="30D7C20D"/>
    <w:rsid w:val="31066894"/>
    <w:rsid w:val="313072E7"/>
    <w:rsid w:val="313124E3"/>
    <w:rsid w:val="31316F2E"/>
    <w:rsid w:val="3165CB67"/>
    <w:rsid w:val="31844784"/>
    <w:rsid w:val="31990FCF"/>
    <w:rsid w:val="31AD3BC4"/>
    <w:rsid w:val="32119638"/>
    <w:rsid w:val="321C64AA"/>
    <w:rsid w:val="325FFDCB"/>
    <w:rsid w:val="329D144D"/>
    <w:rsid w:val="32F2631E"/>
    <w:rsid w:val="330B2785"/>
    <w:rsid w:val="330B38D8"/>
    <w:rsid w:val="331BA237"/>
    <w:rsid w:val="332B16A5"/>
    <w:rsid w:val="3335CDFD"/>
    <w:rsid w:val="333D966C"/>
    <w:rsid w:val="335B049A"/>
    <w:rsid w:val="335CD745"/>
    <w:rsid w:val="336C2A37"/>
    <w:rsid w:val="33702A79"/>
    <w:rsid w:val="3385614A"/>
    <w:rsid w:val="33C6299A"/>
    <w:rsid w:val="33CEA404"/>
    <w:rsid w:val="33D0381F"/>
    <w:rsid w:val="33F0BA06"/>
    <w:rsid w:val="341A822D"/>
    <w:rsid w:val="3467AF60"/>
    <w:rsid w:val="34819133"/>
    <w:rsid w:val="34D32F27"/>
    <w:rsid w:val="3503A9D5"/>
    <w:rsid w:val="3513C1DD"/>
    <w:rsid w:val="354A1ECE"/>
    <w:rsid w:val="3568A065"/>
    <w:rsid w:val="35D5C9D4"/>
    <w:rsid w:val="35F539A1"/>
    <w:rsid w:val="3605491C"/>
    <w:rsid w:val="361E5E4E"/>
    <w:rsid w:val="369F2E5E"/>
    <w:rsid w:val="36A4AC31"/>
    <w:rsid w:val="36B7078A"/>
    <w:rsid w:val="36D52676"/>
    <w:rsid w:val="36D53953"/>
    <w:rsid w:val="37005269"/>
    <w:rsid w:val="37425843"/>
    <w:rsid w:val="375DCE2E"/>
    <w:rsid w:val="375EA51A"/>
    <w:rsid w:val="37D3E4D5"/>
    <w:rsid w:val="37D98D7B"/>
    <w:rsid w:val="37E05A15"/>
    <w:rsid w:val="38196BBD"/>
    <w:rsid w:val="3826500D"/>
    <w:rsid w:val="382C5A63"/>
    <w:rsid w:val="38810C62"/>
    <w:rsid w:val="3894C381"/>
    <w:rsid w:val="3949B5E9"/>
    <w:rsid w:val="39543372"/>
    <w:rsid w:val="3987046D"/>
    <w:rsid w:val="399A76F2"/>
    <w:rsid w:val="39D17277"/>
    <w:rsid w:val="3A29B42F"/>
    <w:rsid w:val="3A3E0363"/>
    <w:rsid w:val="3A72D9ED"/>
    <w:rsid w:val="3A75088D"/>
    <w:rsid w:val="3A8D4D65"/>
    <w:rsid w:val="3AACDA21"/>
    <w:rsid w:val="3AB6D325"/>
    <w:rsid w:val="3B7D5C88"/>
    <w:rsid w:val="3BE32D52"/>
    <w:rsid w:val="3C1110BB"/>
    <w:rsid w:val="3C115EA2"/>
    <w:rsid w:val="3C261B12"/>
    <w:rsid w:val="3C4BD3EB"/>
    <w:rsid w:val="3C5631C5"/>
    <w:rsid w:val="3CCD1E8F"/>
    <w:rsid w:val="3CE2FEB8"/>
    <w:rsid w:val="3D3026A4"/>
    <w:rsid w:val="3DA63B2E"/>
    <w:rsid w:val="3DE9B0B7"/>
    <w:rsid w:val="3DECA433"/>
    <w:rsid w:val="3E50F08A"/>
    <w:rsid w:val="3E66C572"/>
    <w:rsid w:val="3E6CC1FF"/>
    <w:rsid w:val="3E854037"/>
    <w:rsid w:val="3ECC0A9D"/>
    <w:rsid w:val="3F14E088"/>
    <w:rsid w:val="3F5CCBC4"/>
    <w:rsid w:val="3F6D8955"/>
    <w:rsid w:val="3F8908D4"/>
    <w:rsid w:val="3F934A7D"/>
    <w:rsid w:val="400A7604"/>
    <w:rsid w:val="4046F278"/>
    <w:rsid w:val="4056F4D8"/>
    <w:rsid w:val="40623DD5"/>
    <w:rsid w:val="406F9AF7"/>
    <w:rsid w:val="40EED014"/>
    <w:rsid w:val="414861D9"/>
    <w:rsid w:val="414D98CE"/>
    <w:rsid w:val="41D44EB7"/>
    <w:rsid w:val="41EE5A96"/>
    <w:rsid w:val="41EF23AE"/>
    <w:rsid w:val="42004E43"/>
    <w:rsid w:val="423D5228"/>
    <w:rsid w:val="42AB5D79"/>
    <w:rsid w:val="42B19393"/>
    <w:rsid w:val="4310783A"/>
    <w:rsid w:val="43280BB7"/>
    <w:rsid w:val="436128CA"/>
    <w:rsid w:val="438BF19F"/>
    <w:rsid w:val="43F38F5B"/>
    <w:rsid w:val="43FD2DB0"/>
    <w:rsid w:val="441FE2C5"/>
    <w:rsid w:val="44695F10"/>
    <w:rsid w:val="4511EC01"/>
    <w:rsid w:val="4547865E"/>
    <w:rsid w:val="458D7106"/>
    <w:rsid w:val="459A2601"/>
    <w:rsid w:val="45A81DED"/>
    <w:rsid w:val="45C7470A"/>
    <w:rsid w:val="45CCF098"/>
    <w:rsid w:val="45CFEF50"/>
    <w:rsid w:val="45EC0238"/>
    <w:rsid w:val="4624620D"/>
    <w:rsid w:val="465A80C6"/>
    <w:rsid w:val="465F8D17"/>
    <w:rsid w:val="469C8DD0"/>
    <w:rsid w:val="47306E32"/>
    <w:rsid w:val="474A0394"/>
    <w:rsid w:val="47505938"/>
    <w:rsid w:val="478BBEAE"/>
    <w:rsid w:val="47FFC6D9"/>
    <w:rsid w:val="48100EA0"/>
    <w:rsid w:val="48535927"/>
    <w:rsid w:val="4860C0F7"/>
    <w:rsid w:val="48F8DA56"/>
    <w:rsid w:val="4932DD1A"/>
    <w:rsid w:val="49467C93"/>
    <w:rsid w:val="4975F0F9"/>
    <w:rsid w:val="49DF7158"/>
    <w:rsid w:val="49F69C0F"/>
    <w:rsid w:val="4A06794B"/>
    <w:rsid w:val="4A466D3D"/>
    <w:rsid w:val="4A586B12"/>
    <w:rsid w:val="4A605E01"/>
    <w:rsid w:val="4AD822B9"/>
    <w:rsid w:val="4B20E21D"/>
    <w:rsid w:val="4B2D027D"/>
    <w:rsid w:val="4B3F118D"/>
    <w:rsid w:val="4B487E59"/>
    <w:rsid w:val="4BD9FC03"/>
    <w:rsid w:val="4C327A81"/>
    <w:rsid w:val="4C3E2B21"/>
    <w:rsid w:val="4CEECE45"/>
    <w:rsid w:val="4CFC477C"/>
    <w:rsid w:val="4D17384E"/>
    <w:rsid w:val="4D19E5FB"/>
    <w:rsid w:val="4D40A616"/>
    <w:rsid w:val="4D431575"/>
    <w:rsid w:val="4D48F48E"/>
    <w:rsid w:val="4D5608A1"/>
    <w:rsid w:val="4D884118"/>
    <w:rsid w:val="4DC72263"/>
    <w:rsid w:val="4DE13DCC"/>
    <w:rsid w:val="4E26F3FB"/>
    <w:rsid w:val="4E2CF585"/>
    <w:rsid w:val="4E486B1F"/>
    <w:rsid w:val="4E65B00F"/>
    <w:rsid w:val="4E70FDA5"/>
    <w:rsid w:val="4EBE79C1"/>
    <w:rsid w:val="4EFBBFE0"/>
    <w:rsid w:val="4F8B36A9"/>
    <w:rsid w:val="4F9C9E5E"/>
    <w:rsid w:val="504ADC75"/>
    <w:rsid w:val="50699AAF"/>
    <w:rsid w:val="507CE395"/>
    <w:rsid w:val="50BBED61"/>
    <w:rsid w:val="51035FC9"/>
    <w:rsid w:val="514FD7E6"/>
    <w:rsid w:val="515DABEF"/>
    <w:rsid w:val="518F0B4C"/>
    <w:rsid w:val="51927255"/>
    <w:rsid w:val="51A4CC75"/>
    <w:rsid w:val="51D41947"/>
    <w:rsid w:val="52029BBB"/>
    <w:rsid w:val="52210AD6"/>
    <w:rsid w:val="5243538C"/>
    <w:rsid w:val="5292FF0E"/>
    <w:rsid w:val="52DCED13"/>
    <w:rsid w:val="5343FC95"/>
    <w:rsid w:val="53693387"/>
    <w:rsid w:val="5374D086"/>
    <w:rsid w:val="53B9A127"/>
    <w:rsid w:val="53C1CBDE"/>
    <w:rsid w:val="5404C2C0"/>
    <w:rsid w:val="5433CEC7"/>
    <w:rsid w:val="544D696C"/>
    <w:rsid w:val="545161BE"/>
    <w:rsid w:val="545458DB"/>
    <w:rsid w:val="5461EAE8"/>
    <w:rsid w:val="54746565"/>
    <w:rsid w:val="54833004"/>
    <w:rsid w:val="548C6403"/>
    <w:rsid w:val="55403ACD"/>
    <w:rsid w:val="55447AE0"/>
    <w:rsid w:val="5561DDEB"/>
    <w:rsid w:val="559514B0"/>
    <w:rsid w:val="55DA1B09"/>
    <w:rsid w:val="55DDF4DA"/>
    <w:rsid w:val="56177CFB"/>
    <w:rsid w:val="561F0132"/>
    <w:rsid w:val="56BA6064"/>
    <w:rsid w:val="56BD9588"/>
    <w:rsid w:val="57666234"/>
    <w:rsid w:val="577D54BC"/>
    <w:rsid w:val="57AE4AF0"/>
    <w:rsid w:val="57CD85E7"/>
    <w:rsid w:val="57D565CB"/>
    <w:rsid w:val="57D958FC"/>
    <w:rsid w:val="5832101D"/>
    <w:rsid w:val="58349BFB"/>
    <w:rsid w:val="58A483DC"/>
    <w:rsid w:val="59EB8A29"/>
    <w:rsid w:val="59F19C47"/>
    <w:rsid w:val="5A3D4E81"/>
    <w:rsid w:val="5A54C149"/>
    <w:rsid w:val="5A59DB56"/>
    <w:rsid w:val="5A73FFDC"/>
    <w:rsid w:val="5A7BE7C6"/>
    <w:rsid w:val="5AA3822D"/>
    <w:rsid w:val="5AB0AE5E"/>
    <w:rsid w:val="5B1A4374"/>
    <w:rsid w:val="5B4E1FBB"/>
    <w:rsid w:val="5B80DE2A"/>
    <w:rsid w:val="5BBA64D5"/>
    <w:rsid w:val="5C29B654"/>
    <w:rsid w:val="5C77E5DA"/>
    <w:rsid w:val="5C96CD59"/>
    <w:rsid w:val="5CFA4831"/>
    <w:rsid w:val="5D19A574"/>
    <w:rsid w:val="5D41D340"/>
    <w:rsid w:val="5D49C2F3"/>
    <w:rsid w:val="5D826B71"/>
    <w:rsid w:val="5DA621C3"/>
    <w:rsid w:val="5DA936B6"/>
    <w:rsid w:val="5DB7A7E4"/>
    <w:rsid w:val="5DC000EA"/>
    <w:rsid w:val="5DC9BD65"/>
    <w:rsid w:val="5DFF7D60"/>
    <w:rsid w:val="5E4467C0"/>
    <w:rsid w:val="5E8C27D5"/>
    <w:rsid w:val="5EAAF1D4"/>
    <w:rsid w:val="5EBE6195"/>
    <w:rsid w:val="5EF5BF60"/>
    <w:rsid w:val="5EF679F9"/>
    <w:rsid w:val="5F0F8A38"/>
    <w:rsid w:val="5F5776BA"/>
    <w:rsid w:val="5F85AB30"/>
    <w:rsid w:val="5F8B444F"/>
    <w:rsid w:val="5FA7D910"/>
    <w:rsid w:val="5FE1676A"/>
    <w:rsid w:val="6012D7C8"/>
    <w:rsid w:val="6031309C"/>
    <w:rsid w:val="606FE023"/>
    <w:rsid w:val="60943444"/>
    <w:rsid w:val="609E9292"/>
    <w:rsid w:val="60B13FD9"/>
    <w:rsid w:val="60E60116"/>
    <w:rsid w:val="60FECC0B"/>
    <w:rsid w:val="6104B415"/>
    <w:rsid w:val="61068973"/>
    <w:rsid w:val="610C013D"/>
    <w:rsid w:val="610F23D0"/>
    <w:rsid w:val="6116404B"/>
    <w:rsid w:val="611B18BA"/>
    <w:rsid w:val="6151AAAA"/>
    <w:rsid w:val="61856CC0"/>
    <w:rsid w:val="619CE524"/>
    <w:rsid w:val="61ACF9E0"/>
    <w:rsid w:val="61B64788"/>
    <w:rsid w:val="61F627D7"/>
    <w:rsid w:val="627B505A"/>
    <w:rsid w:val="6289B580"/>
    <w:rsid w:val="6291C22F"/>
    <w:rsid w:val="62A6BD30"/>
    <w:rsid w:val="630B8166"/>
    <w:rsid w:val="6367EF57"/>
    <w:rsid w:val="63744E4C"/>
    <w:rsid w:val="63A2559B"/>
    <w:rsid w:val="63FADB60"/>
    <w:rsid w:val="64013C88"/>
    <w:rsid w:val="6491C430"/>
    <w:rsid w:val="64B8118E"/>
    <w:rsid w:val="64E93776"/>
    <w:rsid w:val="64EB427F"/>
    <w:rsid w:val="64F3E7D8"/>
    <w:rsid w:val="650AAAB3"/>
    <w:rsid w:val="6526F778"/>
    <w:rsid w:val="658492BE"/>
    <w:rsid w:val="658BB0F6"/>
    <w:rsid w:val="65D86EC6"/>
    <w:rsid w:val="65DCC705"/>
    <w:rsid w:val="65F98B80"/>
    <w:rsid w:val="66440641"/>
    <w:rsid w:val="6680FBAA"/>
    <w:rsid w:val="668D0D33"/>
    <w:rsid w:val="66C92CB2"/>
    <w:rsid w:val="66D9A288"/>
    <w:rsid w:val="66EAD7DE"/>
    <w:rsid w:val="670A871B"/>
    <w:rsid w:val="67184DF7"/>
    <w:rsid w:val="6792F2B0"/>
    <w:rsid w:val="67AC5A9B"/>
    <w:rsid w:val="67BA4773"/>
    <w:rsid w:val="67DAF391"/>
    <w:rsid w:val="685B4391"/>
    <w:rsid w:val="68AD6731"/>
    <w:rsid w:val="68B6025F"/>
    <w:rsid w:val="68F91C15"/>
    <w:rsid w:val="692ABDB2"/>
    <w:rsid w:val="6974A5C7"/>
    <w:rsid w:val="6992D29A"/>
    <w:rsid w:val="699732EF"/>
    <w:rsid w:val="69C51EFD"/>
    <w:rsid w:val="69F7A30F"/>
    <w:rsid w:val="6A187334"/>
    <w:rsid w:val="6A25C070"/>
    <w:rsid w:val="6AF7B0DD"/>
    <w:rsid w:val="6B3AD5D6"/>
    <w:rsid w:val="6B59E808"/>
    <w:rsid w:val="6BCB8540"/>
    <w:rsid w:val="6C314386"/>
    <w:rsid w:val="6C3D8A55"/>
    <w:rsid w:val="6C844B00"/>
    <w:rsid w:val="6CDDF11A"/>
    <w:rsid w:val="6D0EA161"/>
    <w:rsid w:val="6D5EAB06"/>
    <w:rsid w:val="6D8536C6"/>
    <w:rsid w:val="6D8F30A9"/>
    <w:rsid w:val="6DA8AA92"/>
    <w:rsid w:val="6DEBA522"/>
    <w:rsid w:val="6DFA67C3"/>
    <w:rsid w:val="6E56F246"/>
    <w:rsid w:val="6EAB4BCC"/>
    <w:rsid w:val="6EDE4DB4"/>
    <w:rsid w:val="6F0C63C0"/>
    <w:rsid w:val="6FAFB8D2"/>
    <w:rsid w:val="6FB9829C"/>
    <w:rsid w:val="6FBBB027"/>
    <w:rsid w:val="6FE4DFBA"/>
    <w:rsid w:val="700A789E"/>
    <w:rsid w:val="7016FFDD"/>
    <w:rsid w:val="7051B264"/>
    <w:rsid w:val="70976718"/>
    <w:rsid w:val="71099C1C"/>
    <w:rsid w:val="712D925E"/>
    <w:rsid w:val="7137DFD8"/>
    <w:rsid w:val="713D8E73"/>
    <w:rsid w:val="71463D2D"/>
    <w:rsid w:val="71B30000"/>
    <w:rsid w:val="71B7AE88"/>
    <w:rsid w:val="72007981"/>
    <w:rsid w:val="7270B536"/>
    <w:rsid w:val="72A5E5E2"/>
    <w:rsid w:val="72D32D48"/>
    <w:rsid w:val="7311F38A"/>
    <w:rsid w:val="7318A23D"/>
    <w:rsid w:val="733A62F9"/>
    <w:rsid w:val="735F2720"/>
    <w:rsid w:val="737B35D8"/>
    <w:rsid w:val="73A9E5CA"/>
    <w:rsid w:val="73C05988"/>
    <w:rsid w:val="73F4F014"/>
    <w:rsid w:val="7423FA89"/>
    <w:rsid w:val="747E8F85"/>
    <w:rsid w:val="74EBA1A3"/>
    <w:rsid w:val="7515BAC7"/>
    <w:rsid w:val="759C97D8"/>
    <w:rsid w:val="75AA9722"/>
    <w:rsid w:val="75AB5D0C"/>
    <w:rsid w:val="75BF6630"/>
    <w:rsid w:val="75DD0A88"/>
    <w:rsid w:val="75E05F33"/>
    <w:rsid w:val="75FD502F"/>
    <w:rsid w:val="764933B0"/>
    <w:rsid w:val="76861833"/>
    <w:rsid w:val="7686AEE8"/>
    <w:rsid w:val="76A9B643"/>
    <w:rsid w:val="76FE3E4A"/>
    <w:rsid w:val="772FCA27"/>
    <w:rsid w:val="776163F7"/>
    <w:rsid w:val="77D5653F"/>
    <w:rsid w:val="77F6F60C"/>
    <w:rsid w:val="781C5D5A"/>
    <w:rsid w:val="783C86CE"/>
    <w:rsid w:val="78455EC0"/>
    <w:rsid w:val="788DF6E6"/>
    <w:rsid w:val="78DAE905"/>
    <w:rsid w:val="78DEB28E"/>
    <w:rsid w:val="78F1FED8"/>
    <w:rsid w:val="79578CED"/>
    <w:rsid w:val="795BC1A2"/>
    <w:rsid w:val="796A3134"/>
    <w:rsid w:val="7996D123"/>
    <w:rsid w:val="79DDC9BD"/>
    <w:rsid w:val="7A04ECF1"/>
    <w:rsid w:val="7A04F0D5"/>
    <w:rsid w:val="7A325788"/>
    <w:rsid w:val="7A486469"/>
    <w:rsid w:val="7A570DE1"/>
    <w:rsid w:val="7A624B76"/>
    <w:rsid w:val="7AB94971"/>
    <w:rsid w:val="7ABB42A7"/>
    <w:rsid w:val="7AE1CC36"/>
    <w:rsid w:val="7B9E48FB"/>
    <w:rsid w:val="7BEA86D5"/>
    <w:rsid w:val="7BECFC6C"/>
    <w:rsid w:val="7C1783CA"/>
    <w:rsid w:val="7C8F4E18"/>
    <w:rsid w:val="7C931049"/>
    <w:rsid w:val="7C97E298"/>
    <w:rsid w:val="7CEF7E47"/>
    <w:rsid w:val="7CF3C440"/>
    <w:rsid w:val="7D34D1DF"/>
    <w:rsid w:val="7D37574A"/>
    <w:rsid w:val="7D7B76B5"/>
    <w:rsid w:val="7D9E744E"/>
    <w:rsid w:val="7DB18F8F"/>
    <w:rsid w:val="7DC3982B"/>
    <w:rsid w:val="7DCE2120"/>
    <w:rsid w:val="7DE498C8"/>
    <w:rsid w:val="7DE6EE4B"/>
    <w:rsid w:val="7E3655E3"/>
    <w:rsid w:val="7E622C30"/>
    <w:rsid w:val="7EA7360B"/>
    <w:rsid w:val="7ECBD728"/>
    <w:rsid w:val="7EF2DC58"/>
    <w:rsid w:val="7EF5E460"/>
    <w:rsid w:val="7EFC9FB2"/>
    <w:rsid w:val="7F1A5E32"/>
    <w:rsid w:val="7F5D3B92"/>
    <w:rsid w:val="7FA274C8"/>
    <w:rsid w:val="7FE1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A29E"/>
  <w15:chartTrackingRefBased/>
  <w15:docId w15:val="{A81F7EA8-3589-4E4C-8558-F103179898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3B7D5C8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B7D5C8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2">
    <w:uiPriority w:val="9"/>
    <w:name w:val="heading 2"/>
    <w:basedOn w:val="Normal"/>
    <w:next w:val="Normal"/>
    <w:unhideWhenUsed/>
    <w:qFormat/>
    <w:rsid w:val="3B7D5C8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B7D5C8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B7D5C88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3B7D5C88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3B7D5C88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NoSpacing">
    <w:uiPriority w:val="1"/>
    <w:name w:val="No Spacing"/>
    <w:qFormat/>
    <w:rsid w:val="5F85AB30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3B7D5C88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3B7D5C8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02ed26cbb6d74889" /><Relationship Type="http://schemas.openxmlformats.org/officeDocument/2006/relationships/footer" Target="footer2.xml" Id="R59981a2a81fc449f" /><Relationship Type="http://schemas.openxmlformats.org/officeDocument/2006/relationships/numbering" Target="numbering.xml" Id="R55060319e75e426b" /><Relationship Type="http://schemas.openxmlformats.org/officeDocument/2006/relationships/header" Target="header3.xml" Id="Rbe6dc2f18ac344e5" /><Relationship Type="http://schemas.openxmlformats.org/officeDocument/2006/relationships/header" Target="header4.xml" Id="R998618e57ebd446b" /><Relationship Type="http://schemas.microsoft.com/office/2020/10/relationships/intelligence" Target="intelligence2.xml" Id="R6d6a7fedeb91457d" /><Relationship Type="http://schemas.openxmlformats.org/officeDocument/2006/relationships/image" Target="/media/image4.png" Id="R4a37106908004f88" /><Relationship Type="http://schemas.openxmlformats.org/officeDocument/2006/relationships/image" Target="/media/image5.png" Id="Re221251337d34a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7F0DD6EB24E4A8AAF8F7EC81BE31F" ma:contentTypeVersion="15" ma:contentTypeDescription="Create a new document." ma:contentTypeScope="" ma:versionID="9b9bcdac0ed08662ea1a46c92b47e8ba">
  <xsd:schema xmlns:xsd="http://www.w3.org/2001/XMLSchema" xmlns:xs="http://www.w3.org/2001/XMLSchema" xmlns:p="http://schemas.microsoft.com/office/2006/metadata/properties" xmlns:ns2="ddd153ab-19a0-4ae9-8436-3651f3a65913" xmlns:ns3="485cfc39-f278-494c-82e6-036856421423" targetNamespace="http://schemas.microsoft.com/office/2006/metadata/properties" ma:root="true" ma:fieldsID="20b08dbf1c870c3cc2fd239afff95384" ns2:_="" ns3:_="">
    <xsd:import namespace="ddd153ab-19a0-4ae9-8436-3651f3a65913"/>
    <xsd:import namespace="485cfc39-f278-494c-82e6-036856421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153ab-19a0-4ae9-8436-3651f3a65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25c4c61-a3f6-4c61-9ac4-e8263e4518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cfc39-f278-494c-82e6-036856421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58803a32-e36d-4ffb-98ed-67117c112635}" ma:internalName="TaxCatchAll" ma:showField="CatchAllData" ma:web="485cfc39-f278-494c-82e6-0368564214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d153ab-19a0-4ae9-8436-3651f3a65913">
      <Terms xmlns="http://schemas.microsoft.com/office/infopath/2007/PartnerControls"/>
    </lcf76f155ced4ddcb4097134ff3c332f>
    <TaxCatchAll xmlns="485cfc39-f278-494c-82e6-036856421423" xsi:nil="true"/>
  </documentManagement>
</p:properties>
</file>

<file path=customXml/itemProps1.xml><?xml version="1.0" encoding="utf-8"?>
<ds:datastoreItem xmlns:ds="http://schemas.openxmlformats.org/officeDocument/2006/customXml" ds:itemID="{5CC8E027-102D-4F29-8469-902EE8FFD394}"/>
</file>

<file path=customXml/itemProps2.xml><?xml version="1.0" encoding="utf-8"?>
<ds:datastoreItem xmlns:ds="http://schemas.openxmlformats.org/officeDocument/2006/customXml" ds:itemID="{BAC4309D-F2E2-4790-9943-D7026369D95E}"/>
</file>

<file path=customXml/itemProps3.xml><?xml version="1.0" encoding="utf-8"?>
<ds:datastoreItem xmlns:ds="http://schemas.openxmlformats.org/officeDocument/2006/customXml" ds:itemID="{986BDB77-A6AD-41D9-811A-BE4DEB82EB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KAUAN GUILHERME ALVES PINHEIRO SANTOS</dc:creator>
  <keywords/>
  <dc:description/>
  <lastModifiedBy>RAYLAN BRUNO SANTANA CARVALHO</lastModifiedBy>
  <dcterms:created xsi:type="dcterms:W3CDTF">2025-05-22T23:49:09.0000000Z</dcterms:created>
  <dcterms:modified xsi:type="dcterms:W3CDTF">2025-06-14T01:27:13.2982738Z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0x010100AF47F0DD6EB24E4A8AAF8F7EC81BE31F</vt:lpwstr>
  </property>
  <property fmtid="{D5CDD505-2E9C-101B-9397-08002B2CF9AE}" pid="3" name="MediaServiceImageTags">
    <vt:lpwstr/>
  </property>
</Properties>
</file>